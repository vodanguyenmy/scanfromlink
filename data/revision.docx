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6090" w:rsidRDefault="00186090" w:rsidP="00186090">
      <w:pPr>
        <w:ind w:firstLine="360"/>
        <w:jc w:val="center"/>
        <w:rPr>
          <w:rFonts w:ascii="Calibri" w:hAnsi="Calibri" w:cs="Calibri"/>
          <w:lang w:val="en-US"/>
        </w:rPr>
      </w:pPr>
      <w:proofErr w:type="gramStart"/>
      <w:r>
        <w:rPr>
          <w:rFonts w:ascii="Calibri" w:hAnsi="Calibri" w:cs="Calibri"/>
          <w:b/>
          <w:lang w:val="en-US"/>
        </w:rPr>
        <w:t>COOPERATION AGREEMENT No.</w:t>
      </w:r>
      <w:proofErr w:type="gramEnd"/>
      <w:r>
        <w:rPr>
          <w:rFonts w:ascii="Calibri" w:hAnsi="Calibri" w:cs="Calibri"/>
          <w:b/>
          <w:lang w:val="en-US"/>
        </w:rPr>
        <w:t xml:space="preserve"> ______</w:t>
      </w:r>
    </w:p>
    <w:p w:rsidR="00186090" w:rsidRDefault="00186090" w:rsidP="00186090">
      <w:pPr>
        <w:ind w:firstLine="360"/>
        <w:jc w:val="both"/>
        <w:rPr>
          <w:rFonts w:ascii="Calibri" w:hAnsi="Calibri" w:cs="Calibri"/>
          <w:lang w:val="en-US"/>
        </w:rPr>
      </w:pPr>
    </w:p>
    <w:p w:rsidR="00186090" w:rsidRDefault="00186090" w:rsidP="00186090">
      <w:pPr>
        <w:jc w:val="both"/>
        <w:rPr>
          <w:rFonts w:ascii="Calibri" w:hAnsi="Calibri" w:cs="Calibri"/>
          <w:lang w:val="en-US"/>
        </w:rPr>
      </w:pPr>
      <w:del w:id="0" w:author="NOUEIHED Sarah (MORPHO)" w:date="2016-04-21T10:44:00Z">
        <w:r w:rsidDel="00B67EEA">
          <w:rPr>
            <w:rFonts w:ascii="Calibri" w:hAnsi="Calibri" w:cs="Calibri"/>
            <w:lang w:val="en-US"/>
          </w:rPr>
          <w:delText>April 1, 2016</w:delText>
        </w:r>
        <w:r w:rsidDel="00B67EEA">
          <w:rPr>
            <w:rFonts w:ascii="Calibri" w:hAnsi="Calibri" w:cs="Calibri"/>
            <w:lang w:val="en-US"/>
          </w:rPr>
          <w:tab/>
        </w:r>
      </w:del>
      <w:r>
        <w:rPr>
          <w:rFonts w:ascii="Calibri" w:hAnsi="Calibri" w:cs="Calibri"/>
          <w:lang w:val="en-US"/>
        </w:rPr>
        <w:t xml:space="preserve">                                                  </w:t>
      </w:r>
      <w:r>
        <w:rPr>
          <w:rFonts w:ascii="Calibri" w:hAnsi="Calibri" w:cs="Calibri"/>
          <w:lang w:val="en-US"/>
        </w:rPr>
        <w:tab/>
      </w:r>
      <w:r>
        <w:rPr>
          <w:rFonts w:ascii="Calibri" w:hAnsi="Calibri" w:cs="Calibri"/>
          <w:lang w:val="en-US"/>
        </w:rPr>
        <w:tab/>
      </w:r>
      <w:r>
        <w:rPr>
          <w:rFonts w:ascii="Calibri" w:hAnsi="Calibri" w:cs="Calibri"/>
          <w:lang w:val="en-US"/>
        </w:rPr>
        <w:tab/>
      </w:r>
      <w:r>
        <w:rPr>
          <w:rFonts w:ascii="Calibri" w:hAnsi="Calibri" w:cs="Calibri"/>
          <w:lang w:val="en-US"/>
        </w:rPr>
        <w:tab/>
      </w:r>
      <w:r>
        <w:rPr>
          <w:rFonts w:ascii="Calibri" w:hAnsi="Calibri" w:cs="Calibri"/>
          <w:lang w:val="en-US"/>
        </w:rPr>
        <w:tab/>
        <w:t xml:space="preserve">     </w:t>
      </w:r>
      <w:r>
        <w:rPr>
          <w:rFonts w:ascii="Calibri" w:hAnsi="Calibri" w:cs="Calibri"/>
          <w:lang w:val="en-US"/>
        </w:rPr>
        <w:tab/>
        <w:t xml:space="preserve">  Minsk, Belarus</w:t>
      </w:r>
    </w:p>
    <w:p w:rsidR="00186090" w:rsidRDefault="00186090" w:rsidP="00B67EEA">
      <w:pPr>
        <w:jc w:val="both"/>
        <w:rPr>
          <w:ins w:id="1" w:author="NOUEIHED Sarah (MORPHO)" w:date="2016-04-21T10:43:00Z"/>
          <w:rFonts w:ascii="Calibri" w:hAnsi="Calibri" w:cs="Calibri"/>
          <w:lang w:val="en-US"/>
        </w:rPr>
        <w:pPrChange w:id="2" w:author="NOUEIHED Sarah (MORPHO)" w:date="2016-04-21T10:43:00Z">
          <w:pPr>
            <w:ind w:firstLine="360"/>
            <w:jc w:val="both"/>
          </w:pPr>
        </w:pPrChange>
      </w:pPr>
    </w:p>
    <w:p w:rsidR="00B67EEA" w:rsidRDefault="00B67EEA" w:rsidP="00B67EEA">
      <w:pPr>
        <w:jc w:val="both"/>
        <w:rPr>
          <w:ins w:id="3" w:author="NOUEIHED Sarah (MORPHO)" w:date="2016-04-21T10:44:00Z"/>
          <w:rFonts w:ascii="Calibri" w:hAnsi="Calibri" w:cs="Calibri"/>
          <w:lang w:val="en-US"/>
        </w:rPr>
        <w:pPrChange w:id="4" w:author="NOUEIHED Sarah (MORPHO)" w:date="2016-04-21T10:43:00Z">
          <w:pPr>
            <w:ind w:firstLine="360"/>
            <w:jc w:val="both"/>
          </w:pPr>
        </w:pPrChange>
      </w:pPr>
      <w:ins w:id="5" w:author="NOUEIHED Sarah (MORPHO)" w:date="2016-04-21T10:43:00Z">
        <w:r>
          <w:rPr>
            <w:rFonts w:ascii="Calibri" w:hAnsi="Calibri" w:cs="Calibri"/>
            <w:lang w:val="en-US"/>
          </w:rPr>
          <w:t>THIS COOPERATION AGREEMENT is made on</w:t>
        </w:r>
      </w:ins>
      <w:ins w:id="6" w:author="NOUEIHED Sarah (MORPHO)" w:date="2016-04-21T10:44:00Z">
        <w:r>
          <w:rPr>
            <w:rFonts w:ascii="Calibri" w:hAnsi="Calibri" w:cs="Calibri"/>
            <w:lang w:val="en-US"/>
          </w:rPr>
          <w:t>:</w:t>
        </w:r>
        <w:r>
          <w:rPr>
            <w:rFonts w:ascii="Calibri" w:hAnsi="Calibri" w:cs="Calibri"/>
            <w:lang w:val="en-US"/>
          </w:rPr>
          <w:tab/>
        </w:r>
      </w:ins>
      <w:ins w:id="7" w:author="NOUEIHED Sarah (MORPHO)" w:date="2016-04-21T10:43:00Z">
        <w:r>
          <w:rPr>
            <w:rFonts w:ascii="Calibri" w:hAnsi="Calibri" w:cs="Calibri"/>
            <w:lang w:val="en-US"/>
          </w:rPr>
          <w:t xml:space="preserve"> April 1</w:t>
        </w:r>
        <w:proofErr w:type="gramStart"/>
        <w:r>
          <w:rPr>
            <w:rFonts w:ascii="Calibri" w:hAnsi="Calibri" w:cs="Calibri"/>
            <w:lang w:val="en-US"/>
          </w:rPr>
          <w:t>,2016</w:t>
        </w:r>
      </w:ins>
      <w:proofErr w:type="gramEnd"/>
    </w:p>
    <w:p w:rsidR="00B67EEA" w:rsidRDefault="00B67EEA" w:rsidP="00B67EEA">
      <w:pPr>
        <w:jc w:val="both"/>
        <w:rPr>
          <w:ins w:id="8" w:author="NOUEIHED Sarah (MORPHO)" w:date="2016-04-21T10:44:00Z"/>
          <w:rFonts w:ascii="Calibri" w:hAnsi="Calibri" w:cs="Calibri"/>
          <w:lang w:val="en-US"/>
        </w:rPr>
        <w:pPrChange w:id="9" w:author="NOUEIHED Sarah (MORPHO)" w:date="2016-04-21T10:43:00Z">
          <w:pPr>
            <w:ind w:firstLine="360"/>
            <w:jc w:val="both"/>
          </w:pPr>
        </w:pPrChange>
      </w:pPr>
      <w:ins w:id="10" w:author="NOUEIHED Sarah (MORPHO)" w:date="2016-04-21T10:44:00Z">
        <w:r>
          <w:rPr>
            <w:rFonts w:ascii="Calibri" w:hAnsi="Calibri" w:cs="Calibri"/>
            <w:lang w:val="en-US"/>
          </w:rPr>
          <w:t>BETWEEN:</w:t>
        </w:r>
      </w:ins>
    </w:p>
    <w:p w:rsidR="00B67EEA" w:rsidRPr="00B67EEA" w:rsidRDefault="00B67EEA" w:rsidP="00B67EEA">
      <w:pPr>
        <w:pStyle w:val="ListParagraph"/>
        <w:numPr>
          <w:ilvl w:val="0"/>
          <w:numId w:val="2"/>
        </w:numPr>
        <w:jc w:val="both"/>
        <w:rPr>
          <w:ins w:id="11" w:author="NOUEIHED Sarah (MORPHO)" w:date="2016-04-21T10:47:00Z"/>
          <w:rFonts w:ascii="Calibri" w:hAnsi="Calibri" w:cs="Calibri"/>
          <w:lang w:val="en-US"/>
          <w:rPrChange w:id="12" w:author="NOUEIHED Sarah (MORPHO)" w:date="2016-04-21T10:47:00Z">
            <w:rPr>
              <w:ins w:id="13" w:author="NOUEIHED Sarah (MORPHO)" w:date="2016-04-21T10:47:00Z"/>
              <w:rFonts w:ascii="Calibri" w:hAnsi="Calibri" w:cs="Calibri"/>
              <w:b/>
              <w:lang w:val="en-US"/>
            </w:rPr>
          </w:rPrChange>
        </w:rPr>
        <w:pPrChange w:id="14" w:author="NOUEIHED Sarah (MORPHO)" w:date="2016-04-21T10:47:00Z">
          <w:pPr>
            <w:ind w:firstLine="360"/>
            <w:jc w:val="both"/>
          </w:pPr>
        </w:pPrChange>
      </w:pPr>
      <w:ins w:id="15" w:author="NOUEIHED Sarah (MORPHO)" w:date="2016-04-21T10:46:00Z">
        <w:r>
          <w:rPr>
            <w:rFonts w:ascii="Calibri" w:hAnsi="Calibri" w:cs="Calibri"/>
            <w:b/>
            <w:lang w:val="en-US"/>
          </w:rPr>
          <w:t xml:space="preserve">ADANI </w:t>
        </w:r>
        <w:r>
          <w:rPr>
            <w:rFonts w:ascii="Calibri" w:hAnsi="Calibri" w:cs="Calibri"/>
            <w:lang w:val="en-US"/>
          </w:rPr>
          <w:t xml:space="preserve">(Minsk, Republic of Belarus), hereinafter referred to as the </w:t>
        </w:r>
        <w:r>
          <w:rPr>
            <w:rFonts w:ascii="Calibri" w:hAnsi="Calibri" w:cs="Calibri"/>
            <w:b/>
            <w:lang w:val="en-US"/>
          </w:rPr>
          <w:t>ADANI</w:t>
        </w:r>
        <w:r>
          <w:rPr>
            <w:rFonts w:ascii="Calibri" w:hAnsi="Calibri" w:cs="Calibri"/>
            <w:lang w:val="en-US"/>
          </w:rPr>
          <w:t xml:space="preserve">, represented by General Director &amp; CEO Vladimir </w:t>
        </w:r>
        <w:proofErr w:type="spellStart"/>
        <w:r>
          <w:rPr>
            <w:rFonts w:ascii="Calibri" w:hAnsi="Calibri" w:cs="Calibri"/>
            <w:lang w:val="en-US"/>
          </w:rPr>
          <w:t>Linev</w:t>
        </w:r>
        <w:proofErr w:type="spellEnd"/>
        <w:r>
          <w:rPr>
            <w:rFonts w:ascii="Calibri" w:hAnsi="Calibri" w:cs="Calibri"/>
            <w:lang w:val="en-US"/>
          </w:rPr>
          <w:t>, acting under the basis of Statute,</w:t>
        </w:r>
        <w:r w:rsidRPr="00B67EEA">
          <w:rPr>
            <w:rFonts w:ascii="Calibri" w:hAnsi="Calibri" w:cs="Calibri"/>
            <w:b/>
            <w:lang w:val="en-US"/>
          </w:rPr>
          <w:t xml:space="preserve"> </w:t>
        </w:r>
      </w:ins>
    </w:p>
    <w:p w:rsidR="00B67EEA" w:rsidRPr="00B67EEA" w:rsidDel="00B67EEA" w:rsidRDefault="00B67EEA" w:rsidP="00B67EEA">
      <w:pPr>
        <w:pStyle w:val="ListParagraph"/>
        <w:numPr>
          <w:ilvl w:val="0"/>
          <w:numId w:val="2"/>
        </w:numPr>
        <w:jc w:val="both"/>
        <w:rPr>
          <w:del w:id="16" w:author="NOUEIHED Sarah (MORPHO)" w:date="2016-04-21T10:46:00Z"/>
          <w:rFonts w:ascii="Calibri" w:hAnsi="Calibri" w:cs="Calibri"/>
          <w:lang w:val="en-US"/>
          <w:rPrChange w:id="17" w:author="NOUEIHED Sarah (MORPHO)" w:date="2016-04-21T10:47:00Z">
            <w:rPr>
              <w:del w:id="18" w:author="NOUEIHED Sarah (MORPHO)" w:date="2016-04-21T10:46:00Z"/>
              <w:lang w:val="en-US"/>
            </w:rPr>
          </w:rPrChange>
        </w:rPr>
        <w:pPrChange w:id="19" w:author="NOUEIHED Sarah (MORPHO)" w:date="2016-04-21T10:47:00Z">
          <w:pPr>
            <w:jc w:val="both"/>
          </w:pPr>
        </w:pPrChange>
      </w:pPr>
      <w:ins w:id="20" w:author="NOUEIHED Sarah (MORPHO)" w:date="2016-04-21T10:47:00Z">
        <w:r w:rsidRPr="00A973F8">
          <w:rPr>
            <w:rFonts w:ascii="Calibri" w:hAnsi="Calibri" w:cs="Calibri"/>
            <w:b/>
            <w:lang w:val="en-GB"/>
          </w:rPr>
          <w:t xml:space="preserve">EIMASS </w:t>
        </w:r>
        <w:r w:rsidRPr="00A973F8">
          <w:rPr>
            <w:rFonts w:ascii="Calibri" w:hAnsi="Calibri" w:cs="Calibri"/>
            <w:lang w:val="en-US"/>
          </w:rPr>
          <w:t xml:space="preserve">(Abu Dhabi, United Arab Emirates), hereinafter referred to as the </w:t>
        </w:r>
        <w:r w:rsidRPr="00A973F8">
          <w:rPr>
            <w:rFonts w:ascii="Calibri" w:hAnsi="Calibri" w:cs="Calibri"/>
            <w:b/>
            <w:lang w:val="en-US"/>
          </w:rPr>
          <w:t>EIMASS</w:t>
        </w:r>
        <w:r w:rsidRPr="00A973F8">
          <w:rPr>
            <w:rFonts w:ascii="Calibri" w:hAnsi="Calibri" w:cs="Calibri"/>
            <w:lang w:val="en-US"/>
          </w:rPr>
          <w:t xml:space="preserve">, represented by  Richard </w:t>
        </w:r>
        <w:proofErr w:type="spellStart"/>
        <w:r w:rsidRPr="00A973F8">
          <w:rPr>
            <w:rFonts w:ascii="Calibri" w:hAnsi="Calibri" w:cs="Calibri"/>
            <w:lang w:val="en-US"/>
          </w:rPr>
          <w:t>Mikhael</w:t>
        </w:r>
        <w:proofErr w:type="spellEnd"/>
        <w:r w:rsidRPr="00A973F8">
          <w:rPr>
            <w:rFonts w:ascii="Calibri" w:hAnsi="Calibri" w:cs="Calibri"/>
            <w:lang w:val="en-US"/>
          </w:rPr>
          <w:t xml:space="preserve">, CEO, acting under the basis of </w:t>
        </w:r>
        <w:proofErr w:type="spellStart"/>
        <w:r w:rsidRPr="00A973F8">
          <w:rPr>
            <w:rFonts w:ascii="Calibri" w:hAnsi="Calibri" w:cs="Calibri"/>
            <w:lang w:val="en-US"/>
          </w:rPr>
          <w:t>Statute,</w:t>
        </w:r>
      </w:ins>
    </w:p>
    <w:p w:rsidR="00B67EEA" w:rsidRDefault="00186090" w:rsidP="00B67EEA">
      <w:pPr>
        <w:ind w:firstLine="360"/>
        <w:jc w:val="both"/>
        <w:rPr>
          <w:ins w:id="21" w:author="NOUEIHED Sarah (MORPHO)" w:date="2016-04-21T10:47:00Z"/>
          <w:rFonts w:ascii="Calibri" w:hAnsi="Calibri" w:cs="Calibri"/>
          <w:lang w:val="en-US"/>
        </w:rPr>
      </w:pPr>
      <w:del w:id="22" w:author="NOUEIHED Sarah (MORPHO)" w:date="2016-04-21T10:46:00Z">
        <w:r w:rsidDel="00B67EEA">
          <w:rPr>
            <w:rFonts w:ascii="Calibri" w:hAnsi="Calibri" w:cs="Calibri"/>
            <w:b/>
            <w:lang w:val="en-US"/>
          </w:rPr>
          <w:delText xml:space="preserve">ADANI </w:delText>
        </w:r>
        <w:r w:rsidDel="00B67EEA">
          <w:rPr>
            <w:rFonts w:ascii="Calibri" w:hAnsi="Calibri" w:cs="Calibri"/>
            <w:lang w:val="en-US"/>
          </w:rPr>
          <w:delText xml:space="preserve">(Minsk, Republic of Belarus), hereinafter referred to as the </w:delText>
        </w:r>
        <w:r w:rsidDel="00B67EEA">
          <w:rPr>
            <w:rFonts w:ascii="Calibri" w:hAnsi="Calibri" w:cs="Calibri"/>
            <w:b/>
            <w:lang w:val="en-US"/>
          </w:rPr>
          <w:delText>ADANI</w:delText>
        </w:r>
        <w:r w:rsidDel="00B67EEA">
          <w:rPr>
            <w:rFonts w:ascii="Calibri" w:hAnsi="Calibri" w:cs="Calibri"/>
            <w:lang w:val="en-US"/>
          </w:rPr>
          <w:delText xml:space="preserve">, represented by General Director &amp; CEO Vladimir Linev, acting under the basis of Statute, </w:delText>
        </w:r>
      </w:del>
      <w:proofErr w:type="gramStart"/>
      <w:r>
        <w:rPr>
          <w:rFonts w:ascii="Calibri" w:hAnsi="Calibri" w:cs="Calibri"/>
          <w:lang w:val="en-US"/>
        </w:rPr>
        <w:t>on</w:t>
      </w:r>
      <w:proofErr w:type="spellEnd"/>
      <w:proofErr w:type="gramEnd"/>
      <w:r>
        <w:rPr>
          <w:rFonts w:ascii="Calibri" w:hAnsi="Calibri" w:cs="Calibri"/>
          <w:lang w:val="en-US"/>
        </w:rPr>
        <w:t xml:space="preserve"> the one hand, and </w:t>
      </w:r>
      <w:del w:id="23" w:author="NOUEIHED Sarah (MORPHO)" w:date="2016-04-21T10:47:00Z">
        <w:r w:rsidDel="00B67EEA">
          <w:rPr>
            <w:rFonts w:ascii="Calibri" w:hAnsi="Calibri" w:cs="Calibri"/>
            <w:b/>
            <w:lang w:val="en-GB"/>
          </w:rPr>
          <w:delText xml:space="preserve">EIMASS </w:delText>
        </w:r>
        <w:r w:rsidDel="00B67EEA">
          <w:rPr>
            <w:rFonts w:ascii="Calibri" w:hAnsi="Calibri" w:cs="Calibri"/>
            <w:lang w:val="en-US"/>
          </w:rPr>
          <w:delText xml:space="preserve">(Abu Dhabi, United Arab Emirates), hereinafter referred to as the </w:delText>
        </w:r>
        <w:r w:rsidDel="00B67EEA">
          <w:rPr>
            <w:rFonts w:ascii="Calibri" w:hAnsi="Calibri" w:cs="Calibri"/>
            <w:b/>
            <w:lang w:val="en-US"/>
          </w:rPr>
          <w:delText>EIMASS</w:delText>
        </w:r>
        <w:r w:rsidDel="00B67EEA">
          <w:rPr>
            <w:rFonts w:ascii="Calibri" w:hAnsi="Calibri" w:cs="Calibri"/>
            <w:lang w:val="en-US"/>
          </w:rPr>
          <w:delText>, represented by  Richard Mikhael, CEO, acting under the basis of Statute, on the other hand</w:delText>
        </w:r>
      </w:del>
      <w:r>
        <w:rPr>
          <w:rFonts w:ascii="Calibri" w:hAnsi="Calibri" w:cs="Calibri"/>
          <w:lang w:val="en-US"/>
        </w:rPr>
        <w:t xml:space="preserve"> </w:t>
      </w:r>
    </w:p>
    <w:p w:rsidR="00B67EEA" w:rsidRDefault="00186090" w:rsidP="00B67EEA">
      <w:pPr>
        <w:ind w:firstLine="360"/>
        <w:jc w:val="both"/>
        <w:rPr>
          <w:ins w:id="24" w:author="NOUEIHED Sarah (MORPHO)" w:date="2016-04-21T10:48:00Z"/>
          <w:rFonts w:ascii="Calibri" w:hAnsi="Calibri" w:cs="Calibri"/>
          <w:lang w:val="en-US"/>
        </w:rPr>
      </w:pPr>
      <w:r>
        <w:rPr>
          <w:rFonts w:ascii="Calibri" w:hAnsi="Calibri" w:cs="Calibri"/>
          <w:lang w:val="en-US"/>
        </w:rPr>
        <w:t>(</w:t>
      </w:r>
      <w:proofErr w:type="gramStart"/>
      <w:r>
        <w:rPr>
          <w:rFonts w:ascii="Calibri" w:hAnsi="Calibri" w:cs="Calibri"/>
          <w:lang w:val="en-US"/>
        </w:rPr>
        <w:t>both</w:t>
      </w:r>
      <w:proofErr w:type="gramEnd"/>
      <w:r>
        <w:rPr>
          <w:rFonts w:ascii="Calibri" w:hAnsi="Calibri" w:cs="Calibri"/>
          <w:lang w:val="en-US"/>
        </w:rPr>
        <w:t xml:space="preserve"> hereinafter referred to as the </w:t>
      </w:r>
      <w:del w:id="25" w:author="NOUEIHED Sarah (MORPHO)" w:date="2016-04-21T10:47:00Z">
        <w:r w:rsidDel="00B67EEA">
          <w:rPr>
            <w:rFonts w:ascii="Calibri" w:hAnsi="Calibri" w:cs="Calibri"/>
            <w:lang w:val="en-US"/>
          </w:rPr>
          <w:delText xml:space="preserve">Party/ </w:delText>
        </w:r>
      </w:del>
      <w:r>
        <w:rPr>
          <w:rFonts w:ascii="Calibri" w:hAnsi="Calibri" w:cs="Calibri"/>
          <w:lang w:val="en-US"/>
        </w:rPr>
        <w:t>Parties)</w:t>
      </w:r>
    </w:p>
    <w:p w:rsidR="00186090" w:rsidRDefault="00186090" w:rsidP="00B67EEA">
      <w:pPr>
        <w:jc w:val="both"/>
        <w:rPr>
          <w:ins w:id="26" w:author="NOUEIHED Sarah (MORPHO)" w:date="2016-04-21T10:48:00Z"/>
          <w:rFonts w:ascii="Calibri" w:hAnsi="Calibri" w:cs="Calibri"/>
          <w:lang w:val="en-US"/>
        </w:rPr>
        <w:pPrChange w:id="27" w:author="NOUEIHED Sarah (MORPHO)" w:date="2016-04-21T10:48:00Z">
          <w:pPr>
            <w:ind w:firstLine="360"/>
            <w:jc w:val="both"/>
          </w:pPr>
        </w:pPrChange>
      </w:pPr>
      <w:del w:id="28" w:author="NOUEIHED Sarah (MORPHO)" w:date="2016-04-21T10:48:00Z">
        <w:r w:rsidDel="00B67EEA">
          <w:rPr>
            <w:rFonts w:ascii="Calibri" w:hAnsi="Calibri" w:cs="Calibri"/>
            <w:lang w:val="en-US"/>
          </w:rPr>
          <w:delText xml:space="preserve">, have concluded this </w:delText>
        </w:r>
        <w:r w:rsidDel="00B67EEA">
          <w:rPr>
            <w:rFonts w:ascii="Calibri" w:hAnsi="Calibri" w:cs="Calibri"/>
            <w:b/>
            <w:lang w:val="en-US"/>
          </w:rPr>
          <w:delText>Agreement</w:delText>
        </w:r>
        <w:r w:rsidDel="00B67EEA">
          <w:rPr>
            <w:rFonts w:ascii="Calibri" w:hAnsi="Calibri" w:cs="Calibri"/>
            <w:lang w:val="en-US"/>
          </w:rPr>
          <w:delText xml:space="preserve"> on the following:</w:delText>
        </w:r>
      </w:del>
    </w:p>
    <w:p w:rsidR="00B67EEA" w:rsidRDefault="00B67EEA" w:rsidP="00B67EEA">
      <w:pPr>
        <w:jc w:val="both"/>
        <w:rPr>
          <w:rFonts w:ascii="Calibri" w:hAnsi="Calibri" w:cs="Calibri"/>
          <w:lang w:val="en-US"/>
        </w:rPr>
        <w:pPrChange w:id="29" w:author="NOUEIHED Sarah (MORPHO)" w:date="2016-04-21T10:48:00Z">
          <w:pPr>
            <w:ind w:firstLine="360"/>
            <w:jc w:val="both"/>
          </w:pPr>
        </w:pPrChange>
      </w:pPr>
      <w:ins w:id="30" w:author="NOUEIHED Sarah (MORPHO)" w:date="2016-04-21T10:48:00Z">
        <w:r>
          <w:rPr>
            <w:rFonts w:ascii="Calibri" w:hAnsi="Calibri" w:cs="Calibri"/>
            <w:lang w:val="en-US"/>
          </w:rPr>
          <w:t>IT IS AGREED:</w:t>
        </w:r>
      </w:ins>
    </w:p>
    <w:p w:rsidR="00186090" w:rsidRDefault="00186090" w:rsidP="00186090">
      <w:pPr>
        <w:ind w:firstLine="360"/>
        <w:jc w:val="both"/>
        <w:rPr>
          <w:rFonts w:ascii="Calibri" w:hAnsi="Calibri" w:cs="Calibri"/>
          <w:lang w:val="en-US"/>
        </w:rPr>
      </w:pPr>
    </w:p>
    <w:p w:rsidR="00186090" w:rsidRDefault="00186090" w:rsidP="00186090">
      <w:pPr>
        <w:ind w:firstLine="360"/>
        <w:jc w:val="center"/>
        <w:rPr>
          <w:rFonts w:ascii="Calibri" w:hAnsi="Calibri" w:cs="Calibri"/>
          <w:lang w:val="en-US"/>
        </w:rPr>
      </w:pPr>
      <w:r>
        <w:rPr>
          <w:rFonts w:ascii="Calibri" w:hAnsi="Calibri" w:cs="Calibri"/>
          <w:lang w:val="en-US"/>
        </w:rPr>
        <w:t>Article 1</w:t>
      </w:r>
    </w:p>
    <w:p w:rsidR="00186090" w:rsidRDefault="00186090" w:rsidP="00186090">
      <w:pPr>
        <w:ind w:firstLine="360"/>
        <w:jc w:val="center"/>
        <w:rPr>
          <w:ins w:id="31" w:author="NOUEIHED Sarah (MORPHO)" w:date="2016-04-21T11:35:00Z"/>
          <w:rFonts w:ascii="Calibri" w:hAnsi="Calibri" w:cs="Calibri"/>
          <w:lang w:val="en-US"/>
        </w:rPr>
      </w:pPr>
      <w:r>
        <w:rPr>
          <w:rFonts w:ascii="Calibri" w:hAnsi="Calibri" w:cs="Calibri"/>
          <w:lang w:val="en-US"/>
        </w:rPr>
        <w:t>THE SUBJECT OF THE AGREEMENT</w:t>
      </w:r>
    </w:p>
    <w:p w:rsidR="0007096E" w:rsidRDefault="0007096E" w:rsidP="00186090">
      <w:pPr>
        <w:ind w:firstLine="360"/>
        <w:jc w:val="center"/>
        <w:rPr>
          <w:rFonts w:cs="Calibri"/>
          <w:lang w:val="en-US"/>
        </w:rPr>
      </w:pPr>
    </w:p>
    <w:p w:rsidR="00186090" w:rsidRDefault="00186090" w:rsidP="00186090">
      <w:pPr>
        <w:ind w:firstLine="360"/>
        <w:jc w:val="both"/>
        <w:rPr>
          <w:rFonts w:ascii="Calibri" w:hAnsi="Calibri" w:cs="Calibri"/>
          <w:lang w:val="en-US"/>
        </w:rPr>
      </w:pPr>
      <w:r>
        <w:rPr>
          <w:rFonts w:cs="Calibri"/>
          <w:lang w:val="en-US"/>
        </w:rPr>
        <w:t xml:space="preserve">1.1. </w:t>
      </w:r>
      <w:r>
        <w:rPr>
          <w:rFonts w:ascii="Calibri" w:eastAsia="Helvetica" w:hAnsi="Calibri" w:cs="Calibri"/>
          <w:lang w:val="en-US"/>
        </w:rPr>
        <w:t xml:space="preserve">ADANI has been internationally recognized as the industry's true pioneer in proprietary state-of-the-art transmission X-ray technology.  </w:t>
      </w:r>
      <w:r>
        <w:rPr>
          <w:rFonts w:ascii="Calibri" w:hAnsi="Calibri" w:cs="Calibri"/>
          <w:lang w:val="en-US"/>
        </w:rPr>
        <w:t xml:space="preserve">ADANI is an international company specializing in high-quality low-dose security equipment for people X-ray screening, parcel, baggage, cargo and vehicle X-ray inspection. </w:t>
      </w:r>
      <w:r>
        <w:rPr>
          <w:rFonts w:ascii="Calibri" w:eastAsia="Helvetica" w:hAnsi="Calibri" w:cs="Calibri"/>
          <w:lang w:val="en-US"/>
        </w:rPr>
        <w:t>ADANI is a highly innovative industrial enterprise where innovations and technologies are converted into unique technical solutions and world-class products within the full manufacturing cycle from ideas to customer-focused solutions</w:t>
      </w:r>
      <w:proofErr w:type="gramStart"/>
      <w:r>
        <w:rPr>
          <w:rFonts w:ascii="Calibri" w:eastAsia="Helvetica" w:hAnsi="Calibri" w:cs="Calibri"/>
          <w:lang w:val="en-US"/>
        </w:rPr>
        <w:t>.</w:t>
      </w:r>
      <w:r>
        <w:rPr>
          <w:rFonts w:ascii="Calibri" w:hAnsi="Calibri" w:cs="Calibri"/>
          <w:lang w:val="en-US"/>
        </w:rPr>
        <w:t>.</w:t>
      </w:r>
      <w:proofErr w:type="gramEnd"/>
    </w:p>
    <w:p w:rsidR="00186090" w:rsidRDefault="00186090" w:rsidP="00186090">
      <w:pPr>
        <w:numPr>
          <w:ilvl w:val="1"/>
          <w:numId w:val="1"/>
        </w:numPr>
        <w:ind w:left="0" w:firstLine="360"/>
        <w:jc w:val="both"/>
        <w:rPr>
          <w:rFonts w:ascii="Calibri" w:hAnsi="Calibri" w:cs="Calibri"/>
          <w:lang w:val="en-US"/>
        </w:rPr>
      </w:pPr>
      <w:r>
        <w:rPr>
          <w:rFonts w:ascii="Calibri" w:hAnsi="Calibri" w:cs="Calibri"/>
          <w:lang w:val="en-US"/>
        </w:rPr>
        <w:t>EIMASS</w:t>
      </w:r>
      <w:r>
        <w:rPr>
          <w:rFonts w:ascii="Calibri" w:eastAsia="Helvetica" w:hAnsi="Calibri" w:cs="Calibri"/>
          <w:lang w:val="en-US"/>
        </w:rPr>
        <w:t xml:space="preserve"> is already the supplier of the Ministry of Interior of the United Arab Emirates for the </w:t>
      </w:r>
      <w:proofErr w:type="spellStart"/>
      <w:r>
        <w:rPr>
          <w:rFonts w:ascii="Calibri" w:eastAsia="Helvetica" w:hAnsi="Calibri" w:cs="Calibri"/>
          <w:lang w:val="en-US"/>
        </w:rPr>
        <w:t>ePorts</w:t>
      </w:r>
      <w:proofErr w:type="spellEnd"/>
      <w:ins w:id="32" w:author="NOUEIHED Sarah (MORPHO)" w:date="2016-04-21T10:49:00Z">
        <w:r w:rsidR="00B67EEA">
          <w:rPr>
            <w:rFonts w:ascii="Calibri" w:eastAsia="Helvetica" w:hAnsi="Calibri" w:cs="Calibri"/>
            <w:lang w:val="en-US"/>
          </w:rPr>
          <w:t xml:space="preserve"> and</w:t>
        </w:r>
      </w:ins>
      <w:del w:id="33" w:author="NOUEIHED Sarah (MORPHO)" w:date="2016-04-21T10:49:00Z">
        <w:r w:rsidDel="00B67EEA">
          <w:rPr>
            <w:rFonts w:ascii="Calibri" w:eastAsia="Helvetica" w:hAnsi="Calibri" w:cs="Calibri"/>
            <w:lang w:val="en-US"/>
          </w:rPr>
          <w:delText>,</w:delText>
        </w:r>
      </w:del>
      <w:r>
        <w:rPr>
          <w:rFonts w:ascii="Calibri" w:eastAsia="Helvetica" w:hAnsi="Calibri" w:cs="Calibri"/>
          <w:lang w:val="en-US"/>
        </w:rPr>
        <w:t xml:space="preserve"> all the biometric systems (IRIS and Fingerprint) as well as Speed </w:t>
      </w:r>
      <w:ins w:id="34" w:author="NOUEIHED Sarah (MORPHO)" w:date="2016-04-21T10:50:00Z">
        <w:r w:rsidR="00B67EEA">
          <w:rPr>
            <w:rFonts w:ascii="Calibri" w:eastAsia="Helvetica" w:hAnsi="Calibri" w:cs="Calibri"/>
            <w:lang w:val="en-US"/>
          </w:rPr>
          <w:t>R</w:t>
        </w:r>
      </w:ins>
      <w:del w:id="35" w:author="NOUEIHED Sarah (MORPHO)" w:date="2016-04-21T10:50:00Z">
        <w:r w:rsidDel="00B67EEA">
          <w:rPr>
            <w:rFonts w:ascii="Calibri" w:eastAsia="Helvetica" w:hAnsi="Calibri" w:cs="Calibri"/>
            <w:lang w:val="en-US"/>
          </w:rPr>
          <w:delText>r</w:delText>
        </w:r>
      </w:del>
      <w:r>
        <w:rPr>
          <w:rFonts w:ascii="Calibri" w:eastAsia="Helvetica" w:hAnsi="Calibri" w:cs="Calibri"/>
          <w:lang w:val="en-US"/>
        </w:rPr>
        <w:t xml:space="preserve">adars and Red Light enforcement. </w:t>
      </w:r>
      <w:proofErr w:type="spellStart"/>
      <w:r>
        <w:rPr>
          <w:rFonts w:ascii="Calibri" w:eastAsia="Helvetica" w:hAnsi="Calibri" w:cs="Calibri"/>
          <w:lang w:val="en-US"/>
        </w:rPr>
        <w:t>EiMASS</w:t>
      </w:r>
      <w:proofErr w:type="spellEnd"/>
      <w:r>
        <w:rPr>
          <w:rFonts w:ascii="Calibri" w:eastAsia="Helvetica" w:hAnsi="Calibri" w:cs="Calibri"/>
          <w:lang w:val="en-US"/>
        </w:rPr>
        <w:t xml:space="preserve"> is also the supplier of the Emirates Identity Project since 2003.</w:t>
      </w:r>
    </w:p>
    <w:p w:rsidR="008B39F2" w:rsidRDefault="008B39F2" w:rsidP="008B39F2">
      <w:pPr>
        <w:ind w:firstLine="360"/>
        <w:jc w:val="both"/>
        <w:rPr>
          <w:ins w:id="36" w:author="NOUEIHED Sarah (MORPHO)" w:date="2016-04-21T12:13:00Z"/>
          <w:rFonts w:ascii="Calibri" w:hAnsi="Calibri" w:cs="Calibri"/>
          <w:lang w:val="en-US"/>
        </w:rPr>
      </w:pPr>
    </w:p>
    <w:p w:rsidR="00186090" w:rsidDel="00C56FF1" w:rsidRDefault="005317F3" w:rsidP="005317F3">
      <w:pPr>
        <w:ind w:firstLine="360"/>
        <w:jc w:val="both"/>
        <w:rPr>
          <w:del w:id="37" w:author="NOUEIHED Sarah (MORPHO)" w:date="2016-04-21T11:06:00Z"/>
          <w:rFonts w:ascii="Calibri" w:hAnsi="Calibri" w:cs="Calibri"/>
          <w:lang w:val="en-US"/>
        </w:rPr>
        <w:pPrChange w:id="38" w:author="NOUEIHED Sarah (MORPHO)" w:date="2016-04-21T12:23:00Z">
          <w:pPr>
            <w:numPr>
              <w:ilvl w:val="1"/>
              <w:numId w:val="1"/>
            </w:numPr>
            <w:tabs>
              <w:tab w:val="num" w:pos="1080"/>
            </w:tabs>
            <w:ind w:left="1080" w:hanging="360"/>
            <w:jc w:val="both"/>
          </w:pPr>
        </w:pPrChange>
      </w:pPr>
      <w:ins w:id="39" w:author="NOUEIHED Sarah (MORPHO)" w:date="2016-04-21T12:23:00Z">
        <w:r>
          <w:rPr>
            <w:rFonts w:ascii="Calibri" w:hAnsi="Calibri" w:cs="Calibri"/>
            <w:lang w:val="en-US"/>
          </w:rPr>
          <w:t xml:space="preserve">1.3 </w:t>
        </w:r>
      </w:ins>
      <w:r w:rsidR="00186090">
        <w:rPr>
          <w:rFonts w:ascii="Calibri" w:hAnsi="Calibri" w:cs="Calibri"/>
          <w:lang w:val="en-US"/>
        </w:rPr>
        <w:t xml:space="preserve">The </w:t>
      </w:r>
      <w:ins w:id="40" w:author="NOUEIHED Sarah (MORPHO)" w:date="2016-04-21T10:50:00Z">
        <w:r w:rsidR="00B67EEA">
          <w:rPr>
            <w:rFonts w:ascii="Calibri" w:hAnsi="Calibri" w:cs="Calibri"/>
            <w:lang w:val="en-US"/>
          </w:rPr>
          <w:t>P</w:t>
        </w:r>
      </w:ins>
      <w:del w:id="41" w:author="NOUEIHED Sarah (MORPHO)" w:date="2016-04-21T10:50:00Z">
        <w:r w:rsidR="00186090" w:rsidDel="00B67EEA">
          <w:rPr>
            <w:rFonts w:ascii="Calibri" w:hAnsi="Calibri" w:cs="Calibri"/>
            <w:lang w:val="en-US"/>
          </w:rPr>
          <w:delText>p</w:delText>
        </w:r>
      </w:del>
      <w:r w:rsidR="00186090">
        <w:rPr>
          <w:rFonts w:ascii="Calibri" w:hAnsi="Calibri" w:cs="Calibri"/>
          <w:lang w:val="en-US"/>
        </w:rPr>
        <w:t xml:space="preserve">arties desire to work cooperatively, but independently, to </w:t>
      </w:r>
      <w:ins w:id="42" w:author="NOUEIHED Sarah (MORPHO)" w:date="2016-04-21T12:18:00Z">
        <w:r>
          <w:rPr>
            <w:rFonts w:ascii="Calibri" w:hAnsi="Calibri" w:cs="Calibri"/>
            <w:lang w:val="en-US"/>
          </w:rPr>
          <w:t xml:space="preserve">prepare </w:t>
        </w:r>
      </w:ins>
      <w:del w:id="43" w:author="NOUEIHED Sarah (MORPHO)" w:date="2016-04-21T12:18:00Z">
        <w:r w:rsidR="00186090" w:rsidDel="005317F3">
          <w:rPr>
            <w:rFonts w:ascii="Calibri" w:hAnsi="Calibri" w:cs="Calibri"/>
            <w:lang w:val="en-US"/>
          </w:rPr>
          <w:delText>market</w:delText>
        </w:r>
      </w:del>
      <w:ins w:id="44" w:author="NOUEIHED Sarah (MORPHO)" w:date="2016-04-21T12:18:00Z">
        <w:r>
          <w:rPr>
            <w:rFonts w:ascii="Calibri" w:hAnsi="Calibri" w:cs="Calibri"/>
            <w:lang w:val="en-US"/>
          </w:rPr>
          <w:t xml:space="preserve">, </w:t>
        </w:r>
      </w:ins>
      <w:del w:id="45" w:author="NOUEIHED Sarah (MORPHO)" w:date="2016-04-21T12:18:00Z">
        <w:r w:rsidR="00186090" w:rsidDel="005317F3">
          <w:rPr>
            <w:rFonts w:ascii="Calibri" w:hAnsi="Calibri" w:cs="Calibri"/>
            <w:lang w:val="en-US"/>
          </w:rPr>
          <w:delText xml:space="preserve"> and</w:delText>
        </w:r>
      </w:del>
      <w:r w:rsidR="00186090">
        <w:rPr>
          <w:rFonts w:ascii="Calibri" w:hAnsi="Calibri" w:cs="Calibri"/>
          <w:lang w:val="en-US"/>
        </w:rPr>
        <w:t xml:space="preserve"> deliver</w:t>
      </w:r>
      <w:ins w:id="46" w:author="NOUEIHED Sarah (MORPHO)" w:date="2016-04-21T12:18:00Z">
        <w:r>
          <w:rPr>
            <w:rFonts w:ascii="Calibri" w:hAnsi="Calibri" w:cs="Calibri"/>
            <w:lang w:val="en-US"/>
          </w:rPr>
          <w:t xml:space="preserve"> and present</w:t>
        </w:r>
      </w:ins>
      <w:r w:rsidR="00186090">
        <w:rPr>
          <w:rFonts w:ascii="Calibri" w:hAnsi="Calibri" w:cs="Calibri"/>
          <w:lang w:val="en-US"/>
        </w:rPr>
        <w:t xml:space="preserve"> </w:t>
      </w:r>
      <w:ins w:id="47" w:author="NOUEIHED Sarah (MORPHO)" w:date="2016-04-21T12:13:00Z">
        <w:r w:rsidR="008B39F2">
          <w:rPr>
            <w:rFonts w:ascii="Calibri" w:hAnsi="Calibri" w:cs="Calibri"/>
            <w:lang w:val="en-US"/>
          </w:rPr>
          <w:t xml:space="preserve">the </w:t>
        </w:r>
      </w:ins>
      <w:del w:id="48" w:author="NOUEIHED Sarah (MORPHO)" w:date="2016-04-21T11:05:00Z">
        <w:r w:rsidR="00186090" w:rsidDel="00C56FF1">
          <w:rPr>
            <w:rFonts w:ascii="Calibri" w:hAnsi="Calibri" w:cs="Calibri"/>
            <w:lang w:val="en-US"/>
          </w:rPr>
          <w:delText>certain common market offerings</w:delText>
        </w:r>
      </w:del>
      <w:ins w:id="49" w:author="NOUEIHED Sarah (MORPHO)" w:date="2016-04-21T11:05:00Z">
        <w:r w:rsidR="00C56FF1">
          <w:rPr>
            <w:rFonts w:ascii="Calibri" w:hAnsi="Calibri" w:cs="Calibri"/>
            <w:lang w:val="en-US"/>
          </w:rPr>
          <w:t xml:space="preserve"> “Vehicle Scanner with X-ray generator” (</w:t>
        </w:r>
      </w:ins>
      <w:ins w:id="50" w:author="NOUEIHED Sarah (MORPHO)" w:date="2016-04-21T11:06:00Z">
        <w:r w:rsidR="00C56FF1">
          <w:rPr>
            <w:rFonts w:ascii="Calibri" w:hAnsi="Calibri" w:cs="Calibri"/>
            <w:lang w:val="en-US"/>
          </w:rPr>
          <w:t xml:space="preserve">hereinafter </w:t>
        </w:r>
      </w:ins>
      <w:ins w:id="51" w:author="NOUEIHED Sarah (MORPHO)" w:date="2016-04-21T12:19:00Z">
        <w:r>
          <w:rPr>
            <w:rFonts w:ascii="Calibri" w:hAnsi="Calibri" w:cs="Calibri"/>
            <w:lang w:val="en-US"/>
          </w:rPr>
          <w:t>referred to as</w:t>
        </w:r>
      </w:ins>
      <w:ins w:id="52" w:author="NOUEIHED Sarah (MORPHO)" w:date="2016-04-21T11:06:00Z">
        <w:r w:rsidR="00C56FF1">
          <w:rPr>
            <w:rFonts w:ascii="Calibri" w:hAnsi="Calibri" w:cs="Calibri"/>
            <w:lang w:val="en-US"/>
          </w:rPr>
          <w:t xml:space="preserve"> </w:t>
        </w:r>
      </w:ins>
      <w:ins w:id="53" w:author="NOUEIHED Sarah (MORPHO)" w:date="2016-04-21T12:19:00Z">
        <w:r>
          <w:rPr>
            <w:rFonts w:ascii="Calibri" w:hAnsi="Calibri" w:cs="Calibri"/>
            <w:lang w:val="en-US"/>
          </w:rPr>
          <w:t>“</w:t>
        </w:r>
      </w:ins>
      <w:ins w:id="54" w:author="NOUEIHED Sarah (MORPHO)" w:date="2016-04-21T11:06:00Z">
        <w:r w:rsidR="00C56FF1">
          <w:rPr>
            <w:rFonts w:ascii="Calibri" w:hAnsi="Calibri" w:cs="Calibri"/>
            <w:lang w:val="en-US"/>
          </w:rPr>
          <w:t>Product</w:t>
        </w:r>
      </w:ins>
      <w:ins w:id="55" w:author="NOUEIHED Sarah (MORPHO)" w:date="2016-04-21T12:19:00Z">
        <w:r>
          <w:rPr>
            <w:rFonts w:ascii="Calibri" w:hAnsi="Calibri" w:cs="Calibri"/>
            <w:lang w:val="en-US"/>
          </w:rPr>
          <w:t>”</w:t>
        </w:r>
      </w:ins>
      <w:ins w:id="56" w:author="NOUEIHED Sarah (MORPHO)" w:date="2016-04-21T11:06:00Z">
        <w:r w:rsidR="00C56FF1">
          <w:rPr>
            <w:rFonts w:ascii="Calibri" w:hAnsi="Calibri" w:cs="Calibri"/>
            <w:lang w:val="en-US"/>
          </w:rPr>
          <w:t>)</w:t>
        </w:r>
      </w:ins>
      <w:r w:rsidR="00186090">
        <w:rPr>
          <w:rFonts w:ascii="Calibri" w:hAnsi="Calibri" w:cs="Calibri"/>
          <w:lang w:val="en-US"/>
        </w:rPr>
        <w:t xml:space="preserve">, to </w:t>
      </w:r>
      <w:del w:id="57" w:author="NOUEIHED Sarah (MORPHO)" w:date="2016-04-21T11:06:00Z">
        <w:r w:rsidR="00186090" w:rsidDel="00C56FF1">
          <w:rPr>
            <w:rFonts w:ascii="Calibri" w:hAnsi="Calibri" w:cs="Calibri"/>
            <w:lang w:val="en-US"/>
          </w:rPr>
          <w:delText>current and prospective customers (“Sales Targets”)</w:delText>
        </w:r>
      </w:del>
      <w:del w:id="58" w:author="NOUEIHED Sarah (MORPHO)" w:date="2016-04-21T10:54:00Z">
        <w:r w:rsidR="00186090" w:rsidDel="00643A02">
          <w:rPr>
            <w:rFonts w:ascii="Calibri" w:hAnsi="Calibri" w:cs="Calibri"/>
            <w:lang w:val="en-US"/>
          </w:rPr>
          <w:delText>.</w:delText>
        </w:r>
      </w:del>
      <w:ins w:id="59" w:author="NOUEIHED Sarah (MORPHO)" w:date="2016-04-21T11:06:00Z">
        <w:r w:rsidR="00C56FF1">
          <w:rPr>
            <w:rFonts w:ascii="Calibri" w:hAnsi="Calibri" w:cs="Calibri"/>
            <w:lang w:val="en-US"/>
          </w:rPr>
          <w:t xml:space="preserve">UAE Ministry of Interior </w:t>
        </w:r>
      </w:ins>
      <w:del w:id="60" w:author="NOUEIHED Sarah (MORPHO)" w:date="2016-04-21T10:54:00Z">
        <w:r w:rsidR="00186090" w:rsidDel="00643A02">
          <w:rPr>
            <w:rFonts w:ascii="Calibri" w:hAnsi="Calibri" w:cs="Calibri"/>
            <w:lang w:val="en-US"/>
          </w:rPr>
          <w:delText xml:space="preserve"> This Agreement describes the terms of a </w:delText>
        </w:r>
      </w:del>
      <w:del w:id="61" w:author="NOUEIHED Sarah (MORPHO)" w:date="2016-04-21T10:53:00Z">
        <w:r w:rsidR="00186090" w:rsidDel="00643A02">
          <w:rPr>
            <w:rFonts w:ascii="Calibri" w:hAnsi="Calibri" w:cs="Calibri"/>
            <w:lang w:val="en-US"/>
          </w:rPr>
          <w:delText xml:space="preserve">nonexclusive, </w:delText>
        </w:r>
      </w:del>
      <w:del w:id="62" w:author="NOUEIHED Sarah (MORPHO)" w:date="2016-04-21T10:54:00Z">
        <w:r w:rsidR="00186090" w:rsidDel="00643A02">
          <w:rPr>
            <w:rFonts w:ascii="Calibri" w:hAnsi="Calibri" w:cs="Calibri"/>
            <w:lang w:val="en-US"/>
          </w:rPr>
          <w:delText xml:space="preserve">cooperative marketing relationship under which each party will independently or cooperatively engage in mutually agreed activities to create and promote common product and services to Sales Targets, </w:delText>
        </w:r>
      </w:del>
      <w:del w:id="63" w:author="NOUEIHED Sarah (MORPHO)" w:date="2016-04-21T11:06:00Z">
        <w:r w:rsidR="00186090" w:rsidDel="00C56FF1">
          <w:rPr>
            <w:rFonts w:ascii="Calibri" w:hAnsi="Calibri" w:cs="Calibri"/>
            <w:lang w:val="en-US"/>
          </w:rPr>
          <w:delText>throughout the Territory (as the term is hereafter defined).</w:delText>
        </w:r>
      </w:del>
      <w:ins w:id="64" w:author="NOUEIHED Sarah (MORPHO)" w:date="2016-04-21T12:13:00Z">
        <w:r w:rsidR="008B39F2">
          <w:rPr>
            <w:rFonts w:ascii="Calibri" w:hAnsi="Calibri" w:cs="Calibri"/>
            <w:lang w:val="en-US"/>
          </w:rPr>
          <w:t xml:space="preserve"> </w:t>
        </w:r>
        <w:r w:rsidR="008B39F2">
          <w:rPr>
            <w:rFonts w:ascii="Calibri" w:hAnsi="Calibri" w:cs="Calibri"/>
            <w:lang w:val="en-US"/>
          </w:rPr>
          <w:t xml:space="preserve">The purpose of </w:t>
        </w:r>
        <w:r w:rsidR="008B39F2">
          <w:rPr>
            <w:rFonts w:ascii="Calibri" w:hAnsi="Calibri" w:cs="Calibri"/>
            <w:lang w:val="en-US"/>
          </w:rPr>
          <w:t xml:space="preserve">this </w:t>
        </w:r>
        <w:r w:rsidR="008B39F2">
          <w:rPr>
            <w:rFonts w:ascii="Calibri" w:hAnsi="Calibri" w:cs="Calibri"/>
            <w:lang w:val="en-US"/>
          </w:rPr>
          <w:t xml:space="preserve">activity is to perform a Pilot </w:t>
        </w:r>
        <w:r w:rsidR="008B39F2">
          <w:rPr>
            <w:rFonts w:ascii="Calibri" w:hAnsi="Calibri" w:cs="Calibri"/>
            <w:lang w:val="en-US"/>
          </w:rPr>
          <w:t>t</w:t>
        </w:r>
        <w:r w:rsidR="008B39F2">
          <w:rPr>
            <w:rFonts w:ascii="Calibri" w:hAnsi="Calibri" w:cs="Calibri"/>
            <w:lang w:val="en-US"/>
          </w:rPr>
          <w:t xml:space="preserve">esting usage of the Product at the place of UAE Ministry of Interior in order to obtain </w:t>
        </w:r>
      </w:ins>
      <w:ins w:id="65" w:author="NOUEIHED Sarah (MORPHO)" w:date="2016-04-21T12:22:00Z">
        <w:r>
          <w:rPr>
            <w:rFonts w:ascii="Calibri" w:hAnsi="Calibri" w:cs="Calibri"/>
            <w:lang w:val="en-US"/>
          </w:rPr>
          <w:t xml:space="preserve">an exclusive </w:t>
        </w:r>
      </w:ins>
      <w:ins w:id="66" w:author="NOUEIHED Sarah (MORPHO)" w:date="2016-04-21T12:23:00Z">
        <w:r>
          <w:rPr>
            <w:rFonts w:ascii="Calibri" w:hAnsi="Calibri" w:cs="Calibri"/>
            <w:lang w:val="en-US"/>
          </w:rPr>
          <w:t xml:space="preserve">right for its purchase in </w:t>
        </w:r>
        <w:commentRangeStart w:id="67"/>
        <w:r>
          <w:rPr>
            <w:rFonts w:ascii="Calibri" w:hAnsi="Calibri" w:cs="Calibri"/>
            <w:lang w:val="en-US"/>
          </w:rPr>
          <w:t>UAE</w:t>
        </w:r>
      </w:ins>
      <w:commentRangeEnd w:id="67"/>
      <w:ins w:id="68" w:author="NOUEIHED Sarah (MORPHO)" w:date="2016-04-21T12:24:00Z">
        <w:r>
          <w:rPr>
            <w:rStyle w:val="CommentReference"/>
          </w:rPr>
          <w:commentReference w:id="67"/>
        </w:r>
      </w:ins>
      <w:ins w:id="70" w:author="NOUEIHED Sarah (MORPHO)" w:date="2016-04-21T12:23:00Z">
        <w:r>
          <w:rPr>
            <w:rFonts w:ascii="Calibri" w:hAnsi="Calibri" w:cs="Calibri"/>
            <w:lang w:val="en-US"/>
          </w:rPr>
          <w:t xml:space="preserve">. </w:t>
        </w:r>
      </w:ins>
      <w:ins w:id="71" w:author="NOUEIHED Sarah (MORPHO)" w:date="2016-04-21T12:13:00Z">
        <w:r w:rsidR="008B39F2">
          <w:rPr>
            <w:rFonts w:ascii="Calibri" w:hAnsi="Calibri" w:cs="Calibri"/>
            <w:lang w:val="en-US"/>
          </w:rPr>
          <w:t xml:space="preserve"> </w:t>
        </w:r>
      </w:ins>
    </w:p>
    <w:p w:rsidR="00186090" w:rsidDel="00C56FF1" w:rsidRDefault="00186090" w:rsidP="00C56FF1">
      <w:pPr>
        <w:numPr>
          <w:ilvl w:val="1"/>
          <w:numId w:val="1"/>
        </w:numPr>
        <w:ind w:left="0" w:firstLine="360"/>
        <w:jc w:val="both"/>
        <w:rPr>
          <w:del w:id="72" w:author="NOUEIHED Sarah (MORPHO)" w:date="2016-04-21T11:06:00Z"/>
          <w:rFonts w:ascii="Calibri" w:hAnsi="Calibri" w:cs="Calibri"/>
          <w:b/>
          <w:lang w:val="en-US"/>
        </w:rPr>
        <w:pPrChange w:id="73" w:author="NOUEIHED Sarah (MORPHO)" w:date="2016-04-21T11:06:00Z">
          <w:pPr>
            <w:ind w:firstLine="360"/>
            <w:jc w:val="both"/>
          </w:pPr>
        </w:pPrChange>
      </w:pPr>
      <w:del w:id="74" w:author="NOUEIHED Sarah (MORPHO)" w:date="2016-04-21T11:06:00Z">
        <w:r w:rsidDel="00C56FF1">
          <w:rPr>
            <w:rFonts w:ascii="Calibri" w:hAnsi="Calibri" w:cs="Calibri"/>
            <w:lang w:val="en-US"/>
          </w:rPr>
          <w:delText>1.4. The territory for this Agreement is the territory of the United Arab Emirates.</w:delText>
        </w:r>
      </w:del>
    </w:p>
    <w:p w:rsidR="00186090" w:rsidRDefault="00186090" w:rsidP="00186090">
      <w:pPr>
        <w:ind w:firstLine="360"/>
        <w:jc w:val="both"/>
        <w:rPr>
          <w:rFonts w:ascii="Calibri" w:hAnsi="Calibri" w:cs="Calibri"/>
          <w:b/>
          <w:lang w:val="en-US"/>
        </w:rPr>
      </w:pPr>
    </w:p>
    <w:p w:rsidR="00186090" w:rsidDel="00326E2D" w:rsidRDefault="00186090" w:rsidP="00186090">
      <w:pPr>
        <w:ind w:firstLine="360"/>
        <w:jc w:val="center"/>
        <w:rPr>
          <w:del w:id="75" w:author="NOUEIHED Sarah (MORPHO)" w:date="2016-04-21T12:15:00Z"/>
          <w:rFonts w:ascii="Calibri" w:hAnsi="Calibri" w:cs="Calibri"/>
          <w:lang w:val="en-US"/>
        </w:rPr>
      </w:pPr>
      <w:commentRangeStart w:id="76"/>
      <w:del w:id="77" w:author="NOUEIHED Sarah (MORPHO)" w:date="2016-04-21T12:15:00Z">
        <w:r w:rsidDel="00326E2D">
          <w:rPr>
            <w:rFonts w:ascii="Calibri" w:hAnsi="Calibri" w:cs="Calibri"/>
            <w:lang w:val="en-US"/>
          </w:rPr>
          <w:delText>Article 2</w:delText>
        </w:r>
      </w:del>
    </w:p>
    <w:p w:rsidR="0007096E" w:rsidDel="00326E2D" w:rsidRDefault="00186090" w:rsidP="00186090">
      <w:pPr>
        <w:ind w:firstLine="360"/>
        <w:jc w:val="center"/>
        <w:rPr>
          <w:del w:id="78" w:author="NOUEIHED Sarah (MORPHO)" w:date="2016-04-21T12:15:00Z"/>
          <w:rFonts w:ascii="Calibri" w:hAnsi="Calibri" w:cs="Calibri"/>
          <w:lang w:val="en-US"/>
        </w:rPr>
      </w:pPr>
      <w:del w:id="79" w:author="NOUEIHED Sarah (MORPHO)" w:date="2016-04-21T12:15:00Z">
        <w:r w:rsidDel="00326E2D">
          <w:rPr>
            <w:rFonts w:ascii="Calibri" w:hAnsi="Calibri" w:cs="Calibri"/>
            <w:lang w:val="en-US"/>
          </w:rPr>
          <w:delText>CO</w:delText>
        </w:r>
      </w:del>
      <w:del w:id="80" w:author="NOUEIHED Sarah (MORPHO)" w:date="2016-04-21T10:55:00Z">
        <w:r w:rsidDel="0090301A">
          <w:rPr>
            <w:rFonts w:ascii="Calibri" w:hAnsi="Calibri" w:cs="Calibri"/>
            <w:lang w:val="en-US"/>
          </w:rPr>
          <w:delText>-</w:delText>
        </w:r>
      </w:del>
      <w:del w:id="81" w:author="NOUEIHED Sarah (MORPHO)" w:date="2016-04-21T12:15:00Z">
        <w:r w:rsidDel="00326E2D">
          <w:rPr>
            <w:rFonts w:ascii="Calibri" w:hAnsi="Calibri" w:cs="Calibri"/>
            <w:lang w:val="en-US"/>
          </w:rPr>
          <w:delText>OPERATION ACTIVITIES</w:delText>
        </w:r>
      </w:del>
      <w:commentRangeEnd w:id="76"/>
      <w:r w:rsidR="00326E2D">
        <w:rPr>
          <w:rStyle w:val="CommentReference"/>
        </w:rPr>
        <w:commentReference w:id="76"/>
      </w:r>
    </w:p>
    <w:p w:rsidR="00186090" w:rsidDel="00F71F35" w:rsidRDefault="00186090" w:rsidP="00186090">
      <w:pPr>
        <w:ind w:firstLine="360"/>
        <w:jc w:val="both"/>
        <w:rPr>
          <w:del w:id="82" w:author="NOUEIHED Sarah (MORPHO)" w:date="2016-04-21T12:04:00Z"/>
          <w:rFonts w:ascii="Calibri" w:hAnsi="Calibri" w:cs="Calibri"/>
          <w:lang w:val="en-US"/>
        </w:rPr>
      </w:pPr>
      <w:del w:id="83" w:author="NOUEIHED Sarah (MORPHO)" w:date="2016-04-21T12:04:00Z">
        <w:r w:rsidDel="00F71F35">
          <w:rPr>
            <w:rFonts w:ascii="Calibri" w:hAnsi="Calibri" w:cs="Calibri"/>
            <w:lang w:val="en-US"/>
          </w:rPr>
          <w:delText xml:space="preserve">2.1. The </w:delText>
        </w:r>
      </w:del>
      <w:del w:id="84" w:author="NOUEIHED Sarah (MORPHO)" w:date="2016-04-21T10:55:00Z">
        <w:r w:rsidDel="0090301A">
          <w:rPr>
            <w:rFonts w:ascii="Calibri" w:hAnsi="Calibri" w:cs="Calibri"/>
            <w:lang w:val="en-US"/>
          </w:rPr>
          <w:delText>p</w:delText>
        </w:r>
      </w:del>
      <w:del w:id="85" w:author="NOUEIHED Sarah (MORPHO)" w:date="2016-04-21T12:04:00Z">
        <w:r w:rsidDel="00F71F35">
          <w:rPr>
            <w:rFonts w:ascii="Calibri" w:hAnsi="Calibri" w:cs="Calibri"/>
            <w:lang w:val="en-US"/>
          </w:rPr>
          <w:delText>arties shall engage in the following activities:</w:delText>
        </w:r>
      </w:del>
    </w:p>
    <w:p w:rsidR="00186090" w:rsidDel="00F71F35" w:rsidRDefault="00186090" w:rsidP="00C56FF1">
      <w:pPr>
        <w:ind w:firstLine="360"/>
        <w:jc w:val="both"/>
        <w:rPr>
          <w:del w:id="86" w:author="NOUEIHED Sarah (MORPHO)" w:date="2016-04-21T12:04:00Z"/>
          <w:rFonts w:ascii="Calibri" w:hAnsi="Calibri" w:cs="Calibri"/>
          <w:lang w:val="en-US"/>
        </w:rPr>
      </w:pPr>
      <w:del w:id="87" w:author="NOUEIHED Sarah (MORPHO)" w:date="2016-04-21T12:04:00Z">
        <w:r w:rsidDel="00F71F35">
          <w:rPr>
            <w:rFonts w:ascii="Calibri" w:hAnsi="Calibri" w:cs="Calibri"/>
            <w:lang w:val="en-US"/>
          </w:rPr>
          <w:delText xml:space="preserve">a) EIMASS will develop a “Project Objectives” document, which should include, but not limited to: purposes and aims, place and detailed description of the facilities where the </w:delText>
        </w:r>
      </w:del>
      <w:del w:id="88" w:author="NOUEIHED Sarah (MORPHO)" w:date="2016-04-21T11:07:00Z">
        <w:r w:rsidDel="00C56FF1">
          <w:rPr>
            <w:rFonts w:ascii="Calibri" w:hAnsi="Calibri" w:cs="Calibri"/>
            <w:lang w:val="en-US"/>
          </w:rPr>
          <w:delText xml:space="preserve">ADANI’s Demonstration </w:delText>
        </w:r>
      </w:del>
      <w:del w:id="89" w:author="NOUEIHED Sarah (MORPHO)" w:date="2016-04-21T12:04:00Z">
        <w:r w:rsidDel="00F71F35">
          <w:rPr>
            <w:rFonts w:ascii="Calibri" w:hAnsi="Calibri" w:cs="Calibri"/>
            <w:lang w:val="en-US"/>
          </w:rPr>
          <w:delText xml:space="preserve">Product </w:delText>
        </w:r>
      </w:del>
      <w:del w:id="90" w:author="NOUEIHED Sarah (MORPHO)" w:date="2016-04-21T11:06:00Z">
        <w:r w:rsidDel="00C56FF1">
          <w:rPr>
            <w:rFonts w:ascii="Calibri" w:hAnsi="Calibri" w:cs="Calibri"/>
            <w:lang w:val="en-US"/>
          </w:rPr>
          <w:delText>(hereinafter – Product)</w:delText>
        </w:r>
      </w:del>
      <w:del w:id="91" w:author="NOUEIHED Sarah (MORPHO)" w:date="2016-04-21T12:04:00Z">
        <w:r w:rsidDel="00F71F35">
          <w:rPr>
            <w:rFonts w:ascii="Calibri" w:hAnsi="Calibri" w:cs="Calibri"/>
            <w:lang w:val="en-US"/>
          </w:rPr>
          <w:delText xml:space="preserve"> can be used and how;</w:delText>
        </w:r>
      </w:del>
    </w:p>
    <w:p w:rsidR="00186090" w:rsidDel="00F71F35" w:rsidRDefault="00186090" w:rsidP="00186090">
      <w:pPr>
        <w:ind w:firstLine="360"/>
        <w:jc w:val="both"/>
        <w:rPr>
          <w:del w:id="92" w:author="NOUEIHED Sarah (MORPHO)" w:date="2016-04-21T12:04:00Z"/>
          <w:rFonts w:ascii="Calibri" w:hAnsi="Calibri" w:cs="Calibri"/>
          <w:lang w:val="en-US"/>
        </w:rPr>
      </w:pPr>
      <w:del w:id="93" w:author="NOUEIHED Sarah (MORPHO)" w:date="2016-04-21T12:04:00Z">
        <w:r w:rsidDel="00F71F35">
          <w:rPr>
            <w:rFonts w:ascii="Calibri" w:hAnsi="Calibri" w:cs="Calibri"/>
            <w:lang w:val="en-US"/>
          </w:rPr>
          <w:delText>b) on the basis of Project Objectives ADANI will develop “Technical Specification” for the Product;</w:delText>
        </w:r>
      </w:del>
    </w:p>
    <w:p w:rsidR="00186090" w:rsidDel="00F71F35" w:rsidRDefault="00186090" w:rsidP="00186090">
      <w:pPr>
        <w:ind w:firstLine="360"/>
        <w:jc w:val="both"/>
        <w:rPr>
          <w:del w:id="94" w:author="NOUEIHED Sarah (MORPHO)" w:date="2016-04-21T12:04:00Z"/>
          <w:rFonts w:ascii="Calibri" w:hAnsi="Calibri" w:cs="Calibri"/>
          <w:lang w:val="en-US"/>
        </w:rPr>
      </w:pPr>
      <w:del w:id="95" w:author="NOUEIHED Sarah (MORPHO)" w:date="2016-04-21T12:04:00Z">
        <w:r w:rsidDel="00F71F35">
          <w:rPr>
            <w:rFonts w:ascii="Calibri" w:hAnsi="Calibri" w:cs="Calibri"/>
            <w:lang w:val="en-US"/>
          </w:rPr>
          <w:delText>c) the Product shall be manufactured by ADANI, packed and prepared for transfer to EIMASS in accordance with conditions of separate Agreement For Temporary Use of X-Ray Security Screening Equipment;</w:delText>
        </w:r>
      </w:del>
    </w:p>
    <w:p w:rsidR="00186090" w:rsidDel="00F71F35" w:rsidRDefault="00186090" w:rsidP="00C56FF1">
      <w:pPr>
        <w:ind w:firstLine="360"/>
        <w:jc w:val="both"/>
        <w:rPr>
          <w:del w:id="96" w:author="NOUEIHED Sarah (MORPHO)" w:date="2016-04-21T12:04:00Z"/>
          <w:rFonts w:ascii="Calibri" w:hAnsi="Calibri" w:cs="Calibri"/>
          <w:lang w:val="en-US"/>
        </w:rPr>
      </w:pPr>
      <w:del w:id="97" w:author="NOUEIHED Sarah (MORPHO)" w:date="2016-04-21T12:04:00Z">
        <w:r w:rsidDel="00F71F35">
          <w:rPr>
            <w:rFonts w:ascii="Calibri" w:hAnsi="Calibri" w:cs="Calibri"/>
            <w:lang w:val="en-US"/>
          </w:rPr>
          <w:delText xml:space="preserve">d) </w:delText>
        </w:r>
      </w:del>
      <w:del w:id="98" w:author="NOUEIHED Sarah (MORPHO)" w:date="2016-04-21T11:12:00Z">
        <w:r w:rsidDel="00C56FF1">
          <w:rPr>
            <w:rFonts w:ascii="Calibri" w:hAnsi="Calibri" w:cs="Calibri"/>
            <w:lang w:val="en-US"/>
          </w:rPr>
          <w:delText>ADANI and EIMASS</w:delText>
        </w:r>
      </w:del>
      <w:del w:id="99" w:author="NOUEIHED Sarah (MORPHO)" w:date="2016-04-21T12:04:00Z">
        <w:r w:rsidDel="00F71F35">
          <w:rPr>
            <w:rFonts w:ascii="Calibri" w:hAnsi="Calibri" w:cs="Calibri"/>
            <w:lang w:val="en-US"/>
          </w:rPr>
          <w:delText xml:space="preserve"> shall determine at least Two (2) engineers from each side and assist each other to adjust all visa formalities for the business visits;</w:delText>
        </w:r>
      </w:del>
    </w:p>
    <w:p w:rsidR="00186090" w:rsidDel="008B39F2" w:rsidRDefault="00186090" w:rsidP="00186090">
      <w:pPr>
        <w:ind w:firstLine="360"/>
        <w:jc w:val="both"/>
        <w:rPr>
          <w:del w:id="100" w:author="NOUEIHED Sarah (MORPHO)" w:date="2016-04-21T12:11:00Z"/>
          <w:rFonts w:ascii="Calibri" w:hAnsi="Calibri" w:cs="Calibri"/>
          <w:lang w:val="en-US"/>
        </w:rPr>
      </w:pPr>
      <w:del w:id="101" w:author="NOUEIHED Sarah (MORPHO)" w:date="2016-04-21T12:11:00Z">
        <w:r w:rsidDel="008B39F2">
          <w:rPr>
            <w:rFonts w:ascii="Calibri" w:hAnsi="Calibri" w:cs="Calibri"/>
            <w:lang w:val="en-US"/>
          </w:rPr>
          <w:delText>e) EIMASS shall organize and prepare installation site for the Product in accordance with ADANI’s requirements;</w:delText>
        </w:r>
      </w:del>
    </w:p>
    <w:p w:rsidR="00186090" w:rsidDel="008B39F2" w:rsidRDefault="00186090" w:rsidP="00186090">
      <w:pPr>
        <w:ind w:firstLine="360"/>
        <w:jc w:val="both"/>
        <w:rPr>
          <w:del w:id="102" w:author="NOUEIHED Sarah (MORPHO)" w:date="2016-04-21T12:11:00Z"/>
          <w:rFonts w:ascii="Calibri" w:hAnsi="Calibri" w:cs="Calibri"/>
          <w:lang w:val="en-US"/>
        </w:rPr>
      </w:pPr>
      <w:commentRangeStart w:id="103"/>
      <w:del w:id="104" w:author="NOUEIHED Sarah (MORPHO)" w:date="2016-04-21T12:11:00Z">
        <w:r w:rsidDel="008B39F2">
          <w:rPr>
            <w:rFonts w:ascii="Calibri" w:hAnsi="Calibri" w:cs="Calibri"/>
            <w:lang w:val="en-US"/>
          </w:rPr>
          <w:delText>f) ADANI will provide EIMASS with proper installation of the Product at EIMASS’ costs</w:delText>
        </w:r>
        <w:commentRangeEnd w:id="103"/>
        <w:r w:rsidR="0090301A" w:rsidDel="008B39F2">
          <w:rPr>
            <w:rStyle w:val="CommentReference"/>
          </w:rPr>
          <w:commentReference w:id="103"/>
        </w:r>
        <w:r w:rsidDel="008B39F2">
          <w:rPr>
            <w:rFonts w:ascii="Calibri" w:hAnsi="Calibri" w:cs="Calibri"/>
            <w:lang w:val="en-US"/>
          </w:rPr>
          <w:delText>;</w:delText>
        </w:r>
      </w:del>
    </w:p>
    <w:p w:rsidR="00186090" w:rsidRDefault="00186090" w:rsidP="008B39F2">
      <w:pPr>
        <w:ind w:firstLine="360"/>
        <w:jc w:val="both"/>
        <w:rPr>
          <w:rFonts w:ascii="Calibri" w:hAnsi="Calibri" w:cs="Calibri"/>
          <w:lang w:val="en-US"/>
        </w:rPr>
      </w:pPr>
      <w:r>
        <w:rPr>
          <w:rFonts w:ascii="Calibri" w:hAnsi="Calibri" w:cs="Calibri"/>
          <w:lang w:val="en-US"/>
        </w:rPr>
        <w:lastRenderedPageBreak/>
        <w:t xml:space="preserve">g) </w:t>
      </w:r>
      <w:del w:id="105" w:author="NOUEIHED Sarah (MORPHO)" w:date="2016-04-21T12:06:00Z">
        <w:r w:rsidDel="008B39F2">
          <w:rPr>
            <w:rFonts w:ascii="Calibri" w:hAnsi="Calibri" w:cs="Calibri"/>
            <w:lang w:val="en-US"/>
          </w:rPr>
          <w:delText>ADANI shall organize studies for EIMASS’ engineers at EIMASS’ costs and issue Knowledge Assessment Protocol;</w:delText>
        </w:r>
      </w:del>
    </w:p>
    <w:p w:rsidR="00186090" w:rsidRDefault="00186090" w:rsidP="008B39F2">
      <w:pPr>
        <w:ind w:firstLine="360"/>
        <w:jc w:val="both"/>
        <w:rPr>
          <w:rFonts w:ascii="Calibri" w:hAnsi="Calibri" w:cs="Calibri"/>
          <w:lang w:val="en-US"/>
        </w:rPr>
      </w:pPr>
      <w:r>
        <w:rPr>
          <w:rFonts w:ascii="Calibri" w:hAnsi="Calibri" w:cs="Calibri"/>
          <w:lang w:val="en-US"/>
        </w:rPr>
        <w:t xml:space="preserve">h) </w:t>
      </w:r>
      <w:del w:id="106" w:author="NOUEIHED Sarah (MORPHO)" w:date="2016-04-21T11:12:00Z">
        <w:r w:rsidDel="00C56FF1">
          <w:rPr>
            <w:rFonts w:ascii="Calibri" w:hAnsi="Calibri" w:cs="Calibri"/>
            <w:lang w:val="en-US"/>
          </w:rPr>
          <w:delText>ADANI and EIMASS</w:delText>
        </w:r>
      </w:del>
      <w:del w:id="107" w:author="NOUEIHED Sarah (MORPHO)" w:date="2016-04-21T12:11:00Z">
        <w:r w:rsidDel="008B39F2">
          <w:rPr>
            <w:rFonts w:ascii="Calibri" w:hAnsi="Calibri" w:cs="Calibri"/>
            <w:lang w:val="en-US"/>
          </w:rPr>
          <w:delText xml:space="preserve"> shall create and approve a Report on Test Usage of the Product;</w:delText>
        </w:r>
      </w:del>
    </w:p>
    <w:p w:rsidR="00186090" w:rsidDel="0090301A" w:rsidRDefault="00186090" w:rsidP="00186090">
      <w:pPr>
        <w:ind w:firstLine="360"/>
        <w:jc w:val="both"/>
        <w:rPr>
          <w:del w:id="108" w:author="NOUEIHED Sarah (MORPHO)" w:date="2016-04-21T11:01:00Z"/>
          <w:rFonts w:ascii="Calibri" w:hAnsi="Calibri" w:cs="Calibri"/>
          <w:lang w:val="en-US"/>
        </w:rPr>
      </w:pPr>
      <w:commentRangeStart w:id="109"/>
      <w:del w:id="110" w:author="NOUEIHED Sarah (MORPHO)" w:date="2016-04-21T11:01:00Z">
        <w:r w:rsidDel="0090301A">
          <w:rPr>
            <w:rFonts w:ascii="Calibri" w:hAnsi="Calibri" w:cs="Calibri"/>
            <w:lang w:val="en-US"/>
          </w:rPr>
          <w:delText>i</w:delText>
        </w:r>
      </w:del>
      <w:commentRangeEnd w:id="109"/>
      <w:r w:rsidR="0090301A">
        <w:rPr>
          <w:rStyle w:val="CommentReference"/>
        </w:rPr>
        <w:commentReference w:id="109"/>
      </w:r>
      <w:del w:id="111" w:author="NOUEIHED Sarah (MORPHO)" w:date="2016-04-21T11:01:00Z">
        <w:r w:rsidDel="0090301A">
          <w:rPr>
            <w:rFonts w:ascii="Calibri" w:hAnsi="Calibri" w:cs="Calibri"/>
            <w:lang w:val="en-US"/>
          </w:rPr>
          <w:delText>) after all tests will be performed, the Product shall be returned by EIMASS to ADANI.</w:delText>
        </w:r>
      </w:del>
    </w:p>
    <w:p w:rsidR="00C56FF1" w:rsidRDefault="00186090" w:rsidP="00C56FF1">
      <w:pPr>
        <w:ind w:firstLine="360"/>
        <w:jc w:val="both"/>
        <w:rPr>
          <w:rFonts w:ascii="Calibri" w:hAnsi="Calibri" w:cs="Calibri"/>
          <w:lang w:val="en-US"/>
        </w:rPr>
      </w:pPr>
      <w:del w:id="112" w:author="NOUEIHED Sarah (MORPHO)" w:date="2016-04-21T12:12:00Z">
        <w:r w:rsidDel="008B39F2">
          <w:rPr>
            <w:rFonts w:ascii="Calibri" w:hAnsi="Calibri" w:cs="Calibri"/>
            <w:lang w:val="en-US"/>
          </w:rPr>
          <w:delText xml:space="preserve">The purpose of abovementioned activity is to perform a </w:delText>
        </w:r>
      </w:del>
      <w:del w:id="113" w:author="NOUEIHED Sarah (MORPHO)" w:date="2016-04-21T11:11:00Z">
        <w:r w:rsidDel="00C56FF1">
          <w:rPr>
            <w:rFonts w:ascii="Calibri" w:hAnsi="Calibri" w:cs="Calibri"/>
            <w:lang w:val="en-US"/>
          </w:rPr>
          <w:delText>t</w:delText>
        </w:r>
      </w:del>
      <w:del w:id="114" w:author="NOUEIHED Sarah (MORPHO)" w:date="2016-04-21T12:12:00Z">
        <w:r w:rsidDel="008B39F2">
          <w:rPr>
            <w:rFonts w:ascii="Calibri" w:hAnsi="Calibri" w:cs="Calibri"/>
            <w:lang w:val="en-US"/>
          </w:rPr>
          <w:delText xml:space="preserve">esting usage of the Product at the place of </w:delText>
        </w:r>
      </w:del>
      <w:del w:id="115" w:author="NOUEIHED Sarah (MORPHO)" w:date="2016-04-21T11:11:00Z">
        <w:r w:rsidDel="00C56FF1">
          <w:rPr>
            <w:rFonts w:ascii="Calibri" w:hAnsi="Calibri" w:cs="Calibri"/>
            <w:lang w:val="en-US"/>
          </w:rPr>
          <w:delText>Potential Customer</w:delText>
        </w:r>
      </w:del>
      <w:del w:id="116" w:author="NOUEIHED Sarah (MORPHO)" w:date="2016-04-21T12:12:00Z">
        <w:r w:rsidDel="008B39F2">
          <w:rPr>
            <w:rFonts w:ascii="Calibri" w:hAnsi="Calibri" w:cs="Calibri"/>
            <w:lang w:val="en-US"/>
          </w:rPr>
          <w:delText xml:space="preserve"> in order to obtain purchase order the future supplies of the same goods.</w:delText>
        </w:r>
      </w:del>
    </w:p>
    <w:p w:rsidR="00186090" w:rsidDel="008B39F2" w:rsidRDefault="00186090" w:rsidP="00186090">
      <w:pPr>
        <w:ind w:firstLine="360"/>
        <w:jc w:val="both"/>
        <w:rPr>
          <w:del w:id="117" w:author="NOUEIHED Sarah (MORPHO)" w:date="2016-04-21T12:14:00Z"/>
          <w:rFonts w:ascii="Calibri" w:hAnsi="Calibri" w:cs="Calibri"/>
          <w:lang w:val="en-US"/>
        </w:rPr>
      </w:pPr>
      <w:del w:id="118" w:author="NOUEIHED Sarah (MORPHO)" w:date="2016-04-21T12:14:00Z">
        <w:r w:rsidDel="008B39F2">
          <w:rPr>
            <w:rFonts w:ascii="Calibri" w:hAnsi="Calibri" w:cs="Calibri"/>
            <w:lang w:val="en-US"/>
          </w:rPr>
          <w:delText xml:space="preserve">2.2. The </w:delText>
        </w:r>
      </w:del>
      <w:del w:id="119" w:author="NOUEIHED Sarah (MORPHO)" w:date="2016-04-21T11:11:00Z">
        <w:r w:rsidDel="00C56FF1">
          <w:rPr>
            <w:rFonts w:ascii="Calibri" w:hAnsi="Calibri" w:cs="Calibri"/>
            <w:lang w:val="en-US"/>
          </w:rPr>
          <w:delText>p</w:delText>
        </w:r>
      </w:del>
      <w:del w:id="120" w:author="NOUEIHED Sarah (MORPHO)" w:date="2016-04-21T12:14:00Z">
        <w:r w:rsidDel="008B39F2">
          <w:rPr>
            <w:rFonts w:ascii="Calibri" w:hAnsi="Calibri" w:cs="Calibri"/>
            <w:lang w:val="en-US"/>
          </w:rPr>
          <w:delText>arties may provide each other with appropriate marketing collateral and other promotional materials for distribution to their respective sales teams and Sales Targets. The parties may mutually agree to create joint promotional material in connection with their activities under this Agreement.</w:delText>
        </w:r>
      </w:del>
    </w:p>
    <w:p w:rsidR="00186090" w:rsidDel="008B39F2" w:rsidRDefault="00186090" w:rsidP="00D8211F">
      <w:pPr>
        <w:ind w:firstLine="360"/>
        <w:jc w:val="both"/>
        <w:rPr>
          <w:del w:id="121" w:author="NOUEIHED Sarah (MORPHO)" w:date="2016-04-21T12:14:00Z"/>
          <w:rFonts w:ascii="Calibri" w:hAnsi="Calibri" w:cs="Calibri"/>
          <w:lang w:val="en-US"/>
        </w:rPr>
      </w:pPr>
      <w:del w:id="122" w:author="NOUEIHED Sarah (MORPHO)" w:date="2016-04-21T12:14:00Z">
        <w:r w:rsidDel="008B39F2">
          <w:rPr>
            <w:rFonts w:ascii="Calibri" w:hAnsi="Calibri" w:cs="Calibri"/>
            <w:lang w:val="en-US"/>
          </w:rPr>
          <w:delText xml:space="preserve">2.3. Neither party will release any publicity or marketing documents or information concerning this Agreement without the other’s written consent. </w:delText>
        </w:r>
      </w:del>
      <w:del w:id="123" w:author="NOUEIHED Sarah (MORPHO)" w:date="2016-04-21T11:13:00Z">
        <w:r w:rsidDel="00D8211F">
          <w:rPr>
            <w:rFonts w:ascii="Calibri" w:hAnsi="Calibri" w:cs="Calibri"/>
            <w:lang w:val="en-US"/>
          </w:rPr>
          <w:delText xml:space="preserve">However, each party may identify the other in a mutually agreed general description of the nature of the “cooperation relationship” or “teaming relationship” in its promotional materials, presentations, and proposals to current and prospective clients. </w:delText>
        </w:r>
      </w:del>
      <w:del w:id="124" w:author="NOUEIHED Sarah (MORPHO)" w:date="2016-04-21T12:14:00Z">
        <w:r w:rsidDel="008B39F2">
          <w:rPr>
            <w:rFonts w:ascii="Calibri" w:hAnsi="Calibri" w:cs="Calibri"/>
            <w:lang w:val="en-US"/>
          </w:rPr>
          <w:delText>In no case shall either party refer to the other as an “alliance” or “partner”. While this Agreement is in effect, either party may include the other party’s name in a list of entities with which it has entered into co-marketing agreements without such other party’s prior written approval.</w:delText>
        </w:r>
      </w:del>
    </w:p>
    <w:p w:rsidR="00186090" w:rsidDel="008B39F2" w:rsidRDefault="00186090" w:rsidP="00186090">
      <w:pPr>
        <w:ind w:firstLine="360"/>
        <w:jc w:val="both"/>
        <w:rPr>
          <w:del w:id="125" w:author="NOUEIHED Sarah (MORPHO)" w:date="2016-04-21T12:14:00Z"/>
          <w:rFonts w:ascii="Calibri" w:hAnsi="Calibri" w:cs="Calibri"/>
          <w:lang w:val="en-US"/>
        </w:rPr>
      </w:pPr>
      <w:del w:id="126" w:author="NOUEIHED Sarah (MORPHO)" w:date="2016-04-21T12:14:00Z">
        <w:r w:rsidDel="008B39F2">
          <w:rPr>
            <w:rFonts w:ascii="Calibri" w:hAnsi="Calibri" w:cs="Calibri"/>
            <w:lang w:val="en-US"/>
          </w:rPr>
          <w:delText xml:space="preserve">2.4. Within the limits of the law the </w:delText>
        </w:r>
      </w:del>
      <w:del w:id="127" w:author="NOUEIHED Sarah (MORPHO)" w:date="2016-04-21T11:14:00Z">
        <w:r w:rsidDel="00D8211F">
          <w:rPr>
            <w:rFonts w:ascii="Calibri" w:hAnsi="Calibri" w:cs="Calibri"/>
            <w:lang w:val="en-US"/>
          </w:rPr>
          <w:delText>p</w:delText>
        </w:r>
      </w:del>
      <w:del w:id="128" w:author="NOUEIHED Sarah (MORPHO)" w:date="2016-04-21T12:14:00Z">
        <w:r w:rsidDel="008B39F2">
          <w:rPr>
            <w:rFonts w:ascii="Calibri" w:hAnsi="Calibri" w:cs="Calibri"/>
            <w:lang w:val="en-US"/>
          </w:rPr>
          <w:delText>arties may agree to coordinate activities at appropriate industry exhibitions and conferences.</w:delText>
        </w:r>
      </w:del>
    </w:p>
    <w:p w:rsidR="00186090" w:rsidRDefault="00186090" w:rsidP="00186090">
      <w:pPr>
        <w:ind w:firstLine="360"/>
        <w:jc w:val="both"/>
        <w:rPr>
          <w:rFonts w:ascii="Calibri" w:hAnsi="Calibri" w:cs="Calibri"/>
          <w:lang w:val="en-US"/>
        </w:rPr>
      </w:pPr>
    </w:p>
    <w:p w:rsidR="00186090" w:rsidRDefault="00186090" w:rsidP="00186090">
      <w:pPr>
        <w:ind w:firstLine="360"/>
        <w:jc w:val="center"/>
        <w:rPr>
          <w:rFonts w:ascii="Calibri" w:hAnsi="Calibri" w:cs="Calibri"/>
          <w:lang w:val="en-US"/>
        </w:rPr>
      </w:pPr>
      <w:r>
        <w:rPr>
          <w:rFonts w:ascii="Calibri" w:hAnsi="Calibri" w:cs="Calibri"/>
          <w:lang w:val="en-US"/>
        </w:rPr>
        <w:t>Article 3</w:t>
      </w:r>
    </w:p>
    <w:p w:rsidR="00186090" w:rsidRDefault="00186090" w:rsidP="00186090">
      <w:pPr>
        <w:ind w:firstLine="360"/>
        <w:jc w:val="center"/>
        <w:rPr>
          <w:ins w:id="129" w:author="NOUEIHED Sarah (MORPHO)" w:date="2016-04-21T11:35:00Z"/>
          <w:rFonts w:ascii="Calibri" w:hAnsi="Calibri" w:cs="Calibri"/>
          <w:lang w:val="en-US"/>
        </w:rPr>
      </w:pPr>
      <w:r>
        <w:rPr>
          <w:rFonts w:ascii="Calibri" w:hAnsi="Calibri" w:cs="Calibri"/>
          <w:lang w:val="en-US"/>
        </w:rPr>
        <w:t xml:space="preserve"> RIGHTS AND OBLIGATIONS OF THE PARTIES</w:t>
      </w:r>
    </w:p>
    <w:p w:rsidR="0007096E" w:rsidRDefault="0007096E" w:rsidP="00186090">
      <w:pPr>
        <w:ind w:firstLine="360"/>
        <w:jc w:val="center"/>
        <w:rPr>
          <w:rFonts w:ascii="Calibri" w:hAnsi="Calibri" w:cs="Calibri"/>
          <w:lang w:val="en-US"/>
        </w:rPr>
      </w:pPr>
    </w:p>
    <w:p w:rsidR="00186090" w:rsidRDefault="00186090" w:rsidP="00186090">
      <w:pPr>
        <w:ind w:firstLine="360"/>
        <w:jc w:val="both"/>
        <w:rPr>
          <w:ins w:id="130" w:author="NOUEIHED Sarah (MORPHO)" w:date="2016-04-21T11:15:00Z"/>
          <w:rFonts w:ascii="Calibri" w:hAnsi="Calibri" w:cs="Calibri"/>
          <w:lang w:val="en-US"/>
        </w:rPr>
      </w:pPr>
      <w:r>
        <w:rPr>
          <w:rFonts w:ascii="Calibri" w:hAnsi="Calibri" w:cs="Calibri"/>
          <w:lang w:val="en-US"/>
        </w:rPr>
        <w:t xml:space="preserve">3.1. </w:t>
      </w:r>
      <w:r w:rsidRPr="00DF0B67">
        <w:rPr>
          <w:rFonts w:ascii="Calibri" w:hAnsi="Calibri" w:cs="Calibri"/>
          <w:b/>
          <w:lang w:val="en-US"/>
        </w:rPr>
        <w:t>Obligations of EIMASS</w:t>
      </w:r>
      <w:r>
        <w:rPr>
          <w:rFonts w:ascii="Calibri" w:hAnsi="Calibri" w:cs="Calibri"/>
          <w:lang w:val="en-US"/>
        </w:rPr>
        <w:t>:</w:t>
      </w:r>
    </w:p>
    <w:p w:rsidR="00D8211F" w:rsidRDefault="00D8211F" w:rsidP="00186090">
      <w:pPr>
        <w:ind w:firstLine="360"/>
        <w:jc w:val="both"/>
        <w:rPr>
          <w:rFonts w:ascii="Calibri" w:hAnsi="Calibri" w:cs="Calibri"/>
          <w:lang w:val="en-US"/>
        </w:rPr>
      </w:pPr>
    </w:p>
    <w:p w:rsidR="00D8211F" w:rsidRDefault="00186090" w:rsidP="00D8211F">
      <w:pPr>
        <w:ind w:firstLine="360"/>
        <w:jc w:val="both"/>
        <w:rPr>
          <w:moveTo w:id="131" w:author="NOUEIHED Sarah (MORPHO)" w:date="2016-04-21T11:18:00Z"/>
          <w:rFonts w:ascii="Calibri" w:hAnsi="Calibri" w:cs="Calibri"/>
          <w:lang w:val="en-US"/>
        </w:rPr>
      </w:pPr>
      <w:r>
        <w:rPr>
          <w:rFonts w:ascii="Calibri" w:hAnsi="Calibri" w:cs="Calibri"/>
          <w:lang w:val="en-US"/>
        </w:rPr>
        <w:t xml:space="preserve">3.1.1. </w:t>
      </w:r>
      <w:moveToRangeStart w:id="132" w:author="NOUEIHED Sarah (MORPHO)" w:date="2016-04-21T11:18:00Z" w:name="move449000859"/>
      <w:moveTo w:id="133" w:author="NOUEIHED Sarah (MORPHO)" w:date="2016-04-21T11:18:00Z">
        <w:r w:rsidR="00D8211F">
          <w:rPr>
            <w:rFonts w:ascii="Calibri" w:hAnsi="Calibri" w:cs="Calibri"/>
            <w:lang w:val="en-US"/>
          </w:rPr>
          <w:t xml:space="preserve">3.1.2. </w:t>
        </w:r>
        <w:proofErr w:type="gramStart"/>
        <w:r w:rsidR="00D8211F">
          <w:rPr>
            <w:rFonts w:ascii="Calibri" w:hAnsi="Calibri" w:cs="Calibri"/>
            <w:lang w:val="en-US"/>
          </w:rPr>
          <w:t>to</w:t>
        </w:r>
        <w:proofErr w:type="gramEnd"/>
        <w:r w:rsidR="00D8211F">
          <w:rPr>
            <w:rFonts w:ascii="Calibri" w:hAnsi="Calibri" w:cs="Calibri"/>
            <w:lang w:val="en-US"/>
          </w:rPr>
          <w:t xml:space="preserve"> develop and submit to ADANI “Project objectives”, which should include but not limited to:</w:t>
        </w:r>
      </w:moveTo>
    </w:p>
    <w:p w:rsidR="00D8211F" w:rsidRDefault="00D8211F" w:rsidP="00D8211F">
      <w:pPr>
        <w:ind w:firstLine="360"/>
        <w:jc w:val="both"/>
        <w:rPr>
          <w:moveTo w:id="134" w:author="NOUEIHED Sarah (MORPHO)" w:date="2016-04-21T11:18:00Z"/>
          <w:rFonts w:ascii="Calibri" w:hAnsi="Calibri" w:cs="Calibri"/>
          <w:lang w:val="en-US"/>
        </w:rPr>
      </w:pPr>
      <w:moveTo w:id="135" w:author="NOUEIHED Sarah (MORPHO)" w:date="2016-04-21T11:18:00Z">
        <w:r>
          <w:rPr>
            <w:rFonts w:ascii="Calibri" w:hAnsi="Calibri" w:cs="Calibri"/>
            <w:lang w:val="en-US"/>
          </w:rPr>
          <w:t xml:space="preserve">- </w:t>
        </w:r>
        <w:proofErr w:type="gramStart"/>
        <w:r>
          <w:rPr>
            <w:rFonts w:ascii="Calibri" w:hAnsi="Calibri" w:cs="Calibri"/>
            <w:lang w:val="en-US"/>
          </w:rPr>
          <w:t>purposes</w:t>
        </w:r>
        <w:proofErr w:type="gramEnd"/>
        <w:r>
          <w:rPr>
            <w:rFonts w:ascii="Calibri" w:hAnsi="Calibri" w:cs="Calibri"/>
            <w:lang w:val="en-US"/>
          </w:rPr>
          <w:t xml:space="preserve"> and aims</w:t>
        </w:r>
        <w:del w:id="136" w:author="NOUEIHED Sarah (MORPHO)" w:date="2016-04-21T11:20:00Z">
          <w:r w:rsidDel="00D8211F">
            <w:rPr>
              <w:rFonts w:ascii="Calibri" w:hAnsi="Calibri" w:cs="Calibri"/>
              <w:lang w:val="en-US"/>
            </w:rPr>
            <w:delText xml:space="preserve"> of the Presentation</w:delText>
          </w:r>
        </w:del>
        <w:r>
          <w:rPr>
            <w:rFonts w:ascii="Calibri" w:hAnsi="Calibri" w:cs="Calibri"/>
            <w:lang w:val="en-US"/>
          </w:rPr>
          <w:t>;</w:t>
        </w:r>
      </w:moveTo>
    </w:p>
    <w:p w:rsidR="00D8211F" w:rsidRDefault="00D8211F" w:rsidP="00D8211F">
      <w:pPr>
        <w:ind w:firstLine="360"/>
        <w:jc w:val="both"/>
        <w:rPr>
          <w:moveTo w:id="137" w:author="NOUEIHED Sarah (MORPHO)" w:date="2016-04-21T11:18:00Z"/>
          <w:rFonts w:ascii="Calibri" w:hAnsi="Calibri" w:cs="Calibri"/>
          <w:lang w:val="en-US"/>
        </w:rPr>
      </w:pPr>
      <w:moveTo w:id="138" w:author="NOUEIHED Sarah (MORPHO)" w:date="2016-04-21T11:18:00Z">
        <w:r>
          <w:rPr>
            <w:rFonts w:ascii="Calibri" w:hAnsi="Calibri" w:cs="Calibri"/>
            <w:lang w:val="en-US"/>
          </w:rPr>
          <w:t>- Program of the Presentation which shall specify EIMASS plan for every day of the Presentation and the Product stay in the United Arab Emirate;</w:t>
        </w:r>
      </w:moveTo>
    </w:p>
    <w:p w:rsidR="00D8211F" w:rsidRDefault="00D8211F" w:rsidP="00D8211F">
      <w:pPr>
        <w:ind w:firstLine="360"/>
        <w:jc w:val="both"/>
        <w:rPr>
          <w:moveTo w:id="139" w:author="NOUEIHED Sarah (MORPHO)" w:date="2016-04-21T11:18:00Z"/>
          <w:rFonts w:ascii="Calibri" w:hAnsi="Calibri" w:cs="Calibri"/>
          <w:lang w:val="en-US"/>
        </w:rPr>
      </w:pPr>
      <w:moveTo w:id="140" w:author="NOUEIHED Sarah (MORPHO)" w:date="2016-04-21T11:18:00Z">
        <w:r>
          <w:rPr>
            <w:rFonts w:ascii="Calibri" w:hAnsi="Calibri" w:cs="Calibri"/>
            <w:lang w:val="en-US"/>
          </w:rPr>
          <w:t>- Detailed descriptions of the place/facility for the Product</w:t>
        </w:r>
      </w:moveTo>
      <w:ins w:id="141" w:author="NOUEIHED Sarah (MORPHO)" w:date="2016-04-21T11:20:00Z">
        <w:r>
          <w:rPr>
            <w:rFonts w:ascii="Calibri" w:hAnsi="Calibri" w:cs="Calibri"/>
            <w:lang w:val="en-US"/>
          </w:rPr>
          <w:t xml:space="preserve"> demonstration and</w:t>
        </w:r>
      </w:ins>
      <w:moveTo w:id="142" w:author="NOUEIHED Sarah (MORPHO)" w:date="2016-04-21T11:18:00Z">
        <w:r>
          <w:rPr>
            <w:rFonts w:ascii="Calibri" w:hAnsi="Calibri" w:cs="Calibri"/>
            <w:lang w:val="en-US"/>
          </w:rPr>
          <w:t xml:space="preserve"> installation </w:t>
        </w:r>
        <w:del w:id="143" w:author="NOUEIHED Sarah (MORPHO)" w:date="2016-04-21T11:21:00Z">
          <w:r w:rsidDel="00D8211F">
            <w:rPr>
              <w:rFonts w:ascii="Calibri" w:hAnsi="Calibri" w:cs="Calibri"/>
              <w:lang w:val="en-US"/>
            </w:rPr>
            <w:delText>and presentation.</w:delText>
          </w:r>
        </w:del>
      </w:moveTo>
    </w:p>
    <w:moveToRangeEnd w:id="132"/>
    <w:p w:rsidR="00186090" w:rsidDel="00D8211F" w:rsidRDefault="00D8211F" w:rsidP="00186090">
      <w:pPr>
        <w:ind w:firstLine="360"/>
        <w:jc w:val="both"/>
        <w:rPr>
          <w:del w:id="144" w:author="NOUEIHED Sarah (MORPHO)" w:date="2016-04-21T11:21:00Z"/>
          <w:rFonts w:ascii="Calibri" w:hAnsi="Calibri" w:cs="Calibri"/>
          <w:lang w:val="en-US"/>
        </w:rPr>
      </w:pPr>
      <w:ins w:id="145" w:author="NOUEIHED Sarah (MORPHO)" w:date="2016-04-21T11:18:00Z">
        <w:r>
          <w:rPr>
            <w:rFonts w:ascii="Calibri" w:hAnsi="Calibri" w:cs="Calibri"/>
            <w:lang w:val="en-US"/>
          </w:rPr>
          <w:t xml:space="preserve">3.1.2 </w:t>
        </w:r>
      </w:ins>
      <w:proofErr w:type="gramStart"/>
      <w:r w:rsidR="00186090">
        <w:rPr>
          <w:rFonts w:ascii="Calibri" w:hAnsi="Calibri" w:cs="Calibri"/>
          <w:lang w:val="en-US"/>
        </w:rPr>
        <w:t>to</w:t>
      </w:r>
      <w:proofErr w:type="gramEnd"/>
      <w:r w:rsidR="00186090">
        <w:rPr>
          <w:rFonts w:ascii="Calibri" w:hAnsi="Calibri" w:cs="Calibri"/>
          <w:lang w:val="en-US"/>
        </w:rPr>
        <w:t xml:space="preserve"> organize the demonstration of the Product to Potential Customers(s), Product’s features and performance, including usage tests that do not affect the quality and condition of the Product </w:t>
      </w:r>
      <w:del w:id="146" w:author="NOUEIHED Sarah (MORPHO)" w:date="2016-04-21T11:21:00Z">
        <w:r w:rsidR="00186090" w:rsidDel="00D8211F">
          <w:rPr>
            <w:rFonts w:ascii="Calibri" w:hAnsi="Calibri" w:cs="Calibri"/>
            <w:lang w:val="en-US"/>
          </w:rPr>
          <w:delText>according to the clause 2.1. of the present agreement.</w:delText>
        </w:r>
      </w:del>
    </w:p>
    <w:p w:rsidR="00186090" w:rsidDel="00D8211F" w:rsidRDefault="00186090" w:rsidP="00D8211F">
      <w:pPr>
        <w:ind w:firstLine="360"/>
        <w:jc w:val="both"/>
        <w:rPr>
          <w:moveFrom w:id="147" w:author="NOUEIHED Sarah (MORPHO)" w:date="2016-04-21T11:18:00Z"/>
          <w:rFonts w:ascii="Calibri" w:hAnsi="Calibri" w:cs="Calibri"/>
          <w:lang w:val="en-US"/>
        </w:rPr>
      </w:pPr>
      <w:moveFromRangeStart w:id="148" w:author="NOUEIHED Sarah (MORPHO)" w:date="2016-04-21T11:18:00Z" w:name="move449000859"/>
      <w:moveFrom w:id="149" w:author="NOUEIHED Sarah (MORPHO)" w:date="2016-04-21T11:18:00Z">
        <w:r w:rsidDel="00D8211F">
          <w:rPr>
            <w:rFonts w:ascii="Calibri" w:hAnsi="Calibri" w:cs="Calibri"/>
            <w:lang w:val="en-US"/>
          </w:rPr>
          <w:t>3.1.2. to develop and submit to ADANI “Project objectives”, which should include but not limited to:</w:t>
        </w:r>
      </w:moveFrom>
    </w:p>
    <w:p w:rsidR="00186090" w:rsidDel="00D8211F" w:rsidRDefault="00186090" w:rsidP="00186090">
      <w:pPr>
        <w:ind w:firstLine="360"/>
        <w:jc w:val="both"/>
        <w:rPr>
          <w:moveFrom w:id="150" w:author="NOUEIHED Sarah (MORPHO)" w:date="2016-04-21T11:18:00Z"/>
          <w:rFonts w:ascii="Calibri" w:hAnsi="Calibri" w:cs="Calibri"/>
          <w:lang w:val="en-US"/>
        </w:rPr>
      </w:pPr>
      <w:moveFrom w:id="151" w:author="NOUEIHED Sarah (MORPHO)" w:date="2016-04-21T11:18:00Z">
        <w:r w:rsidDel="00D8211F">
          <w:rPr>
            <w:rFonts w:ascii="Calibri" w:hAnsi="Calibri" w:cs="Calibri"/>
            <w:lang w:val="en-US"/>
          </w:rPr>
          <w:t>- purposes and aims of the Presentation;</w:t>
        </w:r>
      </w:moveFrom>
    </w:p>
    <w:p w:rsidR="00186090" w:rsidDel="00D8211F" w:rsidRDefault="00186090" w:rsidP="00186090">
      <w:pPr>
        <w:ind w:firstLine="360"/>
        <w:jc w:val="both"/>
        <w:rPr>
          <w:moveFrom w:id="152" w:author="NOUEIHED Sarah (MORPHO)" w:date="2016-04-21T11:18:00Z"/>
          <w:rFonts w:ascii="Calibri" w:hAnsi="Calibri" w:cs="Calibri"/>
          <w:lang w:val="en-US"/>
        </w:rPr>
      </w:pPr>
      <w:moveFrom w:id="153" w:author="NOUEIHED Sarah (MORPHO)" w:date="2016-04-21T11:18:00Z">
        <w:r w:rsidDel="00D8211F">
          <w:rPr>
            <w:rFonts w:ascii="Calibri" w:hAnsi="Calibri" w:cs="Calibri"/>
            <w:lang w:val="en-US"/>
          </w:rPr>
          <w:t>- Program of the Presentation which shall specify EIMASS plan for every day of the Presentation and the Product stay in the United Arab Emirate;</w:t>
        </w:r>
      </w:moveFrom>
    </w:p>
    <w:p w:rsidR="00186090" w:rsidDel="00D8211F" w:rsidRDefault="00186090" w:rsidP="00186090">
      <w:pPr>
        <w:ind w:firstLine="360"/>
        <w:jc w:val="both"/>
        <w:rPr>
          <w:moveFrom w:id="154" w:author="NOUEIHED Sarah (MORPHO)" w:date="2016-04-21T11:18:00Z"/>
          <w:rFonts w:ascii="Calibri" w:hAnsi="Calibri" w:cs="Calibri"/>
          <w:lang w:val="en-US"/>
        </w:rPr>
      </w:pPr>
      <w:moveFrom w:id="155" w:author="NOUEIHED Sarah (MORPHO)" w:date="2016-04-21T11:18:00Z">
        <w:r w:rsidDel="00D8211F">
          <w:rPr>
            <w:rFonts w:ascii="Calibri" w:hAnsi="Calibri" w:cs="Calibri"/>
            <w:lang w:val="en-US"/>
          </w:rPr>
          <w:t>- Detailed descriptions of the place/facility for the Product installation and presentation.</w:t>
        </w:r>
      </w:moveFrom>
    </w:p>
    <w:moveFromRangeEnd w:id="148"/>
    <w:p w:rsidR="00186090" w:rsidRDefault="00186090" w:rsidP="00186090">
      <w:pPr>
        <w:ind w:firstLine="360"/>
        <w:jc w:val="both"/>
        <w:rPr>
          <w:rFonts w:ascii="Calibri" w:hAnsi="Calibri" w:cs="Calibri"/>
          <w:lang w:val="en-US"/>
        </w:rPr>
      </w:pPr>
      <w:r>
        <w:rPr>
          <w:rFonts w:ascii="Calibri" w:hAnsi="Calibri" w:cs="Calibri"/>
          <w:lang w:val="en-US"/>
        </w:rPr>
        <w:t>3.1.3. </w:t>
      </w:r>
      <w:proofErr w:type="gramStart"/>
      <w:r>
        <w:rPr>
          <w:rFonts w:ascii="Calibri" w:hAnsi="Calibri" w:cs="Calibri"/>
          <w:lang w:val="en-US"/>
        </w:rPr>
        <w:t>to</w:t>
      </w:r>
      <w:proofErr w:type="gramEnd"/>
      <w:r>
        <w:rPr>
          <w:rFonts w:ascii="Calibri" w:hAnsi="Calibri" w:cs="Calibri"/>
          <w:lang w:val="en-US"/>
        </w:rPr>
        <w:t xml:space="preserve"> prepare the place/facility for installation of the Product in accordance with the requirements submitted by ADANI and ensure readiness of the place/facility before arrival of the Product.</w:t>
      </w:r>
    </w:p>
    <w:p w:rsidR="00186090" w:rsidRDefault="00186090" w:rsidP="00186090">
      <w:pPr>
        <w:ind w:firstLine="360"/>
        <w:jc w:val="both"/>
        <w:rPr>
          <w:rFonts w:ascii="Calibri" w:hAnsi="Calibri" w:cs="Calibri"/>
          <w:lang w:val="en-US"/>
        </w:rPr>
      </w:pPr>
      <w:commentRangeStart w:id="156"/>
      <w:r>
        <w:rPr>
          <w:rFonts w:ascii="Calibri" w:hAnsi="Calibri" w:cs="Calibri"/>
          <w:lang w:val="en-US"/>
        </w:rPr>
        <w:t>3.1.4. to draw at its own expense the necessary permitting documents for temporary import of the Product to the United Arab Emirates as well as the necessary permitting documents for return of the Product from the United Arab Emirates back and to ensure the return of the Product after the Presentation</w:t>
      </w:r>
      <w:commentRangeEnd w:id="156"/>
      <w:r w:rsidR="00D8211F">
        <w:rPr>
          <w:rStyle w:val="CommentReference"/>
        </w:rPr>
        <w:commentReference w:id="156"/>
      </w:r>
      <w:r>
        <w:rPr>
          <w:rFonts w:ascii="Calibri" w:hAnsi="Calibri" w:cs="Calibri"/>
          <w:lang w:val="en-US"/>
        </w:rPr>
        <w:t>;</w:t>
      </w:r>
    </w:p>
    <w:p w:rsidR="00186090" w:rsidRDefault="00186090" w:rsidP="00D8211F">
      <w:pPr>
        <w:ind w:firstLine="360"/>
        <w:jc w:val="both"/>
        <w:rPr>
          <w:rFonts w:ascii="Calibri" w:hAnsi="Calibri" w:cs="Calibri"/>
          <w:lang w:val="en-US"/>
        </w:rPr>
      </w:pPr>
      <w:r>
        <w:rPr>
          <w:rFonts w:ascii="Calibri" w:hAnsi="Calibri" w:cs="Calibri"/>
          <w:lang w:val="en-US"/>
        </w:rPr>
        <w:t>3.1.5. </w:t>
      </w:r>
      <w:proofErr w:type="gramStart"/>
      <w:r>
        <w:rPr>
          <w:rFonts w:ascii="Calibri" w:hAnsi="Calibri" w:cs="Calibri"/>
          <w:lang w:val="en-US"/>
        </w:rPr>
        <w:t>to</w:t>
      </w:r>
      <w:proofErr w:type="gramEnd"/>
      <w:r>
        <w:rPr>
          <w:rFonts w:ascii="Calibri" w:hAnsi="Calibri" w:cs="Calibri"/>
          <w:lang w:val="en-US"/>
        </w:rPr>
        <w:t xml:space="preserve"> draw at its own expense all the necessary permitting documents for installation and operation of </w:t>
      </w:r>
      <w:del w:id="157" w:author="NOUEIHED Sarah (MORPHO)" w:date="2016-04-21T11:22:00Z">
        <w:r w:rsidDel="00D8211F">
          <w:rPr>
            <w:rFonts w:ascii="Calibri" w:hAnsi="Calibri" w:cs="Calibri"/>
            <w:lang w:val="en-US"/>
          </w:rPr>
          <w:delText>X-Ray equipment</w:delText>
        </w:r>
      </w:del>
      <w:ins w:id="158" w:author="NOUEIHED Sarah (MORPHO)" w:date="2016-04-21T11:22:00Z">
        <w:r w:rsidR="00D8211F">
          <w:rPr>
            <w:rFonts w:ascii="Calibri" w:hAnsi="Calibri" w:cs="Calibri"/>
            <w:lang w:val="en-US"/>
          </w:rPr>
          <w:t xml:space="preserve"> the Product</w:t>
        </w:r>
      </w:ins>
      <w:r>
        <w:rPr>
          <w:rFonts w:ascii="Calibri" w:hAnsi="Calibri" w:cs="Calibri"/>
          <w:lang w:val="en-US"/>
        </w:rPr>
        <w:t xml:space="preserve"> on the territory of the United Arab Emirates;</w:t>
      </w:r>
    </w:p>
    <w:p w:rsidR="00186090" w:rsidDel="00D8211F" w:rsidRDefault="00186090" w:rsidP="00186090">
      <w:pPr>
        <w:ind w:firstLine="360"/>
        <w:jc w:val="both"/>
        <w:rPr>
          <w:del w:id="159" w:author="NOUEIHED Sarah (MORPHO)" w:date="2016-04-21T11:23:00Z"/>
          <w:rFonts w:ascii="Calibri" w:hAnsi="Calibri" w:cs="Calibri"/>
          <w:lang w:val="en-US"/>
        </w:rPr>
      </w:pPr>
      <w:commentRangeStart w:id="160"/>
      <w:del w:id="161" w:author="NOUEIHED Sarah (MORPHO)" w:date="2016-04-21T11:23:00Z">
        <w:r w:rsidDel="00D8211F">
          <w:rPr>
            <w:rFonts w:ascii="Calibri" w:hAnsi="Calibri" w:cs="Calibri"/>
            <w:lang w:val="en-US"/>
          </w:rPr>
          <w:delText>3</w:delText>
        </w:r>
      </w:del>
      <w:commentRangeEnd w:id="160"/>
      <w:r w:rsidR="00D8211F">
        <w:rPr>
          <w:rStyle w:val="CommentReference"/>
        </w:rPr>
        <w:commentReference w:id="160"/>
      </w:r>
      <w:del w:id="162" w:author="NOUEIHED Sarah (MORPHO)" w:date="2016-04-21T11:23:00Z">
        <w:r w:rsidDel="00D8211F">
          <w:rPr>
            <w:rFonts w:ascii="Calibri" w:hAnsi="Calibri" w:cs="Calibri"/>
            <w:lang w:val="en-US"/>
          </w:rPr>
          <w:delText>.1.6. to ensure proper functioning of the Product during the Presentation by arranging and inviting the necessary operation staff;</w:delText>
        </w:r>
      </w:del>
    </w:p>
    <w:p w:rsidR="00186090" w:rsidDel="0008605C" w:rsidRDefault="00186090" w:rsidP="00186090">
      <w:pPr>
        <w:ind w:firstLine="360"/>
        <w:jc w:val="both"/>
        <w:rPr>
          <w:del w:id="163" w:author="NOUEIHED Sarah (MORPHO)" w:date="2016-04-21T11:25:00Z"/>
          <w:rFonts w:ascii="Calibri" w:hAnsi="Calibri" w:cs="Calibri"/>
          <w:lang w:val="en-US"/>
        </w:rPr>
      </w:pPr>
      <w:r>
        <w:rPr>
          <w:rFonts w:ascii="Calibri" w:hAnsi="Calibri" w:cs="Calibri"/>
          <w:lang w:val="en-US"/>
        </w:rPr>
        <w:t>3.1.7. </w:t>
      </w:r>
      <w:proofErr w:type="gramStart"/>
      <w:r>
        <w:rPr>
          <w:rFonts w:ascii="Calibri" w:hAnsi="Calibri" w:cs="Calibri"/>
          <w:lang w:val="en-US"/>
        </w:rPr>
        <w:t>to</w:t>
      </w:r>
      <w:proofErr w:type="gramEnd"/>
      <w:r>
        <w:rPr>
          <w:rFonts w:ascii="Calibri" w:hAnsi="Calibri" w:cs="Calibri"/>
          <w:lang w:val="en-US"/>
        </w:rPr>
        <w:t xml:space="preserve"> provide it’s specialists for training in rules of operation, maintenance and </w:t>
      </w:r>
      <w:proofErr w:type="spellStart"/>
      <w:r>
        <w:rPr>
          <w:rFonts w:ascii="Calibri" w:hAnsi="Calibri" w:cs="Calibri"/>
          <w:lang w:val="en-US"/>
        </w:rPr>
        <w:t>trouble shooting</w:t>
      </w:r>
      <w:proofErr w:type="spellEnd"/>
      <w:r>
        <w:rPr>
          <w:rFonts w:ascii="Calibri" w:hAnsi="Calibri" w:cs="Calibri"/>
          <w:lang w:val="en-US"/>
        </w:rPr>
        <w:t xml:space="preserve"> of the Product (the training duration is not more than 5(Five) days, maximum quantity of EIMASS specialists for training – 5 (Five) persons).</w:t>
      </w:r>
    </w:p>
    <w:p w:rsidR="00186090" w:rsidRDefault="00186090" w:rsidP="0008605C">
      <w:pPr>
        <w:ind w:firstLine="360"/>
        <w:jc w:val="both"/>
        <w:rPr>
          <w:rFonts w:ascii="Calibri" w:hAnsi="Calibri" w:cs="Calibri"/>
          <w:lang w:val="en-US"/>
        </w:rPr>
      </w:pPr>
      <w:r>
        <w:rPr>
          <w:rFonts w:ascii="Calibri" w:hAnsi="Calibri" w:cs="Calibri"/>
          <w:lang w:val="en-US"/>
        </w:rPr>
        <w:t>After the training has passed successfully the Parties shall draw up a Knowledge Assessment Protocol.</w:t>
      </w:r>
    </w:p>
    <w:p w:rsidR="00186090" w:rsidDel="0008605C" w:rsidRDefault="00186090" w:rsidP="00186090">
      <w:pPr>
        <w:ind w:firstLine="360"/>
        <w:jc w:val="both"/>
        <w:rPr>
          <w:del w:id="164" w:author="NOUEIHED Sarah (MORPHO)" w:date="2016-04-21T11:25:00Z"/>
          <w:rFonts w:ascii="Calibri" w:hAnsi="Calibri" w:cs="Calibri"/>
          <w:lang w:val="en-US"/>
        </w:rPr>
      </w:pPr>
      <w:r>
        <w:rPr>
          <w:rFonts w:ascii="Calibri" w:hAnsi="Calibri" w:cs="Calibri"/>
          <w:lang w:val="en-US"/>
        </w:rPr>
        <w:t>3.1.8. </w:t>
      </w:r>
      <w:proofErr w:type="gramStart"/>
      <w:r>
        <w:rPr>
          <w:rFonts w:ascii="Calibri" w:hAnsi="Calibri" w:cs="Calibri"/>
          <w:lang w:val="en-US"/>
        </w:rPr>
        <w:t>to</w:t>
      </w:r>
      <w:proofErr w:type="gramEnd"/>
      <w:r>
        <w:rPr>
          <w:rFonts w:ascii="Calibri" w:hAnsi="Calibri" w:cs="Calibri"/>
          <w:lang w:val="en-US"/>
        </w:rPr>
        <w:t xml:space="preserve"> provide ADANI’s specialists with</w:t>
      </w:r>
      <w:ins w:id="165" w:author="NOUEIHED Sarah (MORPHO)" w:date="2016-04-21T11:25:00Z">
        <w:r w:rsidR="0008605C">
          <w:rPr>
            <w:rFonts w:ascii="Calibri" w:hAnsi="Calibri" w:cs="Calibri"/>
            <w:lang w:val="en-US"/>
          </w:rPr>
          <w:t xml:space="preserve"> logistical arrangements (</w:t>
        </w:r>
      </w:ins>
      <w:del w:id="166" w:author="NOUEIHED Sarah (MORPHO)" w:date="2016-04-21T11:25:00Z">
        <w:r w:rsidDel="0008605C">
          <w:rPr>
            <w:rFonts w:ascii="Calibri" w:hAnsi="Calibri" w:cs="Calibri"/>
            <w:lang w:val="en-US"/>
          </w:rPr>
          <w:delText xml:space="preserve"> </w:delText>
        </w:r>
      </w:del>
      <w:ins w:id="167" w:author="NOUEIHED Sarah (MORPHO)" w:date="2016-04-21T11:26:00Z">
        <w:r w:rsidR="0008605C">
          <w:rPr>
            <w:rFonts w:ascii="Calibri" w:hAnsi="Calibri" w:cs="Calibri"/>
            <w:lang w:val="en-US"/>
          </w:rPr>
          <w:t>(</w:t>
        </w:r>
        <w:proofErr w:type="spellStart"/>
        <w:r w:rsidR="0008605C">
          <w:rPr>
            <w:rFonts w:ascii="Calibri" w:hAnsi="Calibri" w:cs="Calibri"/>
            <w:lang w:val="en-US"/>
          </w:rPr>
          <w:t>i</w:t>
        </w:r>
        <w:proofErr w:type="spellEnd"/>
        <w:r w:rsidR="0008605C">
          <w:rPr>
            <w:rFonts w:ascii="Calibri" w:hAnsi="Calibri" w:cs="Calibri"/>
            <w:lang w:val="en-US"/>
          </w:rPr>
          <w:t xml:space="preserve">) </w:t>
        </w:r>
      </w:ins>
      <w:r>
        <w:rPr>
          <w:rFonts w:ascii="Calibri" w:hAnsi="Calibri" w:cs="Calibri"/>
          <w:lang w:val="en-US"/>
        </w:rPr>
        <w:t>visa support</w:t>
      </w:r>
      <w:del w:id="168" w:author="NOUEIHED Sarah (MORPHO)" w:date="2016-04-21T11:25:00Z">
        <w:r w:rsidDel="0008605C">
          <w:rPr>
            <w:rFonts w:ascii="Calibri" w:hAnsi="Calibri" w:cs="Calibri"/>
            <w:lang w:val="en-US"/>
          </w:rPr>
          <w:delText>;</w:delText>
        </w:r>
      </w:del>
    </w:p>
    <w:p w:rsidR="00186090" w:rsidRDefault="00186090" w:rsidP="0008605C">
      <w:pPr>
        <w:ind w:firstLine="360"/>
        <w:jc w:val="both"/>
        <w:rPr>
          <w:rFonts w:ascii="Calibri" w:hAnsi="Calibri" w:cs="Calibri"/>
          <w:lang w:val="en-US"/>
        </w:rPr>
      </w:pPr>
      <w:del w:id="169" w:author="NOUEIHED Sarah (MORPHO)" w:date="2016-04-21T11:25:00Z">
        <w:r w:rsidDel="0008605C">
          <w:rPr>
            <w:rFonts w:ascii="Calibri" w:hAnsi="Calibri" w:cs="Calibri"/>
            <w:lang w:val="en-US"/>
          </w:rPr>
          <w:delText>3.1.9. to arrange and provide</w:delText>
        </w:r>
      </w:del>
      <w:ins w:id="170" w:author="NOUEIHED Sarah (MORPHO)" w:date="2016-04-21T11:25:00Z">
        <w:r w:rsidR="0008605C">
          <w:rPr>
            <w:rFonts w:ascii="Calibri" w:hAnsi="Calibri" w:cs="Calibri"/>
            <w:lang w:val="en-US"/>
          </w:rPr>
          <w:t xml:space="preserve"> </w:t>
        </w:r>
      </w:ins>
      <w:ins w:id="171" w:author="NOUEIHED Sarah (MORPHO)" w:date="2016-04-21T11:26:00Z">
        <w:r w:rsidR="0008605C">
          <w:rPr>
            <w:rFonts w:ascii="Calibri" w:hAnsi="Calibri" w:cs="Calibri"/>
            <w:lang w:val="en-US"/>
          </w:rPr>
          <w:t xml:space="preserve">(ii) </w:t>
        </w:r>
      </w:ins>
      <w:del w:id="172" w:author="NOUEIHED Sarah (MORPHO)" w:date="2016-04-21T11:25:00Z">
        <w:r w:rsidDel="0008605C">
          <w:rPr>
            <w:rFonts w:ascii="Calibri" w:hAnsi="Calibri" w:cs="Calibri"/>
            <w:lang w:val="en-US"/>
          </w:rPr>
          <w:delText xml:space="preserve"> </w:delText>
        </w:r>
      </w:del>
      <w:proofErr w:type="gramStart"/>
      <w:r>
        <w:rPr>
          <w:rFonts w:ascii="Calibri" w:hAnsi="Calibri" w:cs="Calibri"/>
          <w:lang w:val="en-US"/>
        </w:rPr>
        <w:t>meeting</w:t>
      </w:r>
      <w:proofErr w:type="gramEnd"/>
      <w:r>
        <w:rPr>
          <w:rFonts w:ascii="Calibri" w:hAnsi="Calibri" w:cs="Calibri"/>
          <w:lang w:val="en-US"/>
        </w:rPr>
        <w:t xml:space="preserve"> </w:t>
      </w:r>
      <w:del w:id="173" w:author="NOUEIHED Sarah (MORPHO)" w:date="2016-04-21T11:25:00Z">
        <w:r w:rsidDel="0008605C">
          <w:rPr>
            <w:rFonts w:ascii="Calibri" w:hAnsi="Calibri" w:cs="Calibri"/>
            <w:lang w:val="en-US"/>
          </w:rPr>
          <w:delText xml:space="preserve">of ADANI specialists </w:delText>
        </w:r>
      </w:del>
      <w:r>
        <w:rPr>
          <w:rFonts w:ascii="Calibri" w:hAnsi="Calibri" w:cs="Calibri"/>
          <w:lang w:val="en-US"/>
        </w:rPr>
        <w:t>at the airport of Abu Dhabi upon their arrival;</w:t>
      </w:r>
    </w:p>
    <w:p w:rsidR="00186090" w:rsidDel="0008605C" w:rsidRDefault="00186090" w:rsidP="0008605C">
      <w:pPr>
        <w:jc w:val="both"/>
        <w:rPr>
          <w:del w:id="174" w:author="NOUEIHED Sarah (MORPHO)" w:date="2016-04-21T11:26:00Z"/>
          <w:rFonts w:ascii="Calibri" w:hAnsi="Calibri" w:cs="Calibri"/>
          <w:lang w:val="en-US"/>
        </w:rPr>
        <w:pPrChange w:id="175" w:author="NOUEIHED Sarah (MORPHO)" w:date="2016-04-21T11:26:00Z">
          <w:pPr>
            <w:ind w:firstLine="360"/>
            <w:jc w:val="both"/>
          </w:pPr>
        </w:pPrChange>
      </w:pPr>
      <w:del w:id="176" w:author="NOUEIHED Sarah (MORPHO)" w:date="2016-04-21T11:26:00Z">
        <w:r w:rsidDel="0008605C">
          <w:rPr>
            <w:rFonts w:ascii="Calibri" w:hAnsi="Calibri" w:cs="Calibri"/>
            <w:lang w:val="en-US"/>
          </w:rPr>
          <w:delText xml:space="preserve">3.1.10. to </w:delText>
        </w:r>
      </w:del>
      <w:ins w:id="177" w:author="NOUEIHED Sarah (MORPHO)" w:date="2016-04-21T11:26:00Z">
        <w:r w:rsidR="0008605C">
          <w:rPr>
            <w:rFonts w:ascii="Calibri" w:hAnsi="Calibri" w:cs="Calibri"/>
            <w:lang w:val="en-US"/>
          </w:rPr>
          <w:t xml:space="preserve">(iii) </w:t>
        </w:r>
      </w:ins>
      <w:proofErr w:type="gramStart"/>
      <w:r>
        <w:rPr>
          <w:rFonts w:ascii="Calibri" w:hAnsi="Calibri" w:cs="Calibri"/>
          <w:lang w:val="en-US"/>
        </w:rPr>
        <w:t>provide</w:t>
      </w:r>
      <w:proofErr w:type="gramEnd"/>
      <w:r>
        <w:rPr>
          <w:rFonts w:ascii="Calibri" w:hAnsi="Calibri" w:cs="Calibri"/>
          <w:lang w:val="en-US"/>
        </w:rPr>
        <w:t xml:space="preserve"> accommodation </w:t>
      </w:r>
      <w:del w:id="178" w:author="NOUEIHED Sarah (MORPHO)" w:date="2016-04-21T11:26:00Z">
        <w:r w:rsidDel="0008605C">
          <w:rPr>
            <w:rFonts w:ascii="Calibri" w:hAnsi="Calibri" w:cs="Calibri"/>
            <w:lang w:val="en-US"/>
          </w:rPr>
          <w:delText xml:space="preserve">of ADANI specialists </w:delText>
        </w:r>
      </w:del>
      <w:r>
        <w:rPr>
          <w:rFonts w:ascii="Calibri" w:hAnsi="Calibri" w:cs="Calibri"/>
          <w:lang w:val="en-US"/>
        </w:rPr>
        <w:t>during their stay in the United Arab Emirates</w:t>
      </w:r>
      <w:ins w:id="179" w:author="NOUEIHED Sarah (MORPHO)" w:date="2016-04-21T11:26:00Z">
        <w:r w:rsidR="0008605C">
          <w:rPr>
            <w:rFonts w:ascii="Calibri" w:hAnsi="Calibri" w:cs="Calibri"/>
            <w:lang w:val="en-US"/>
          </w:rPr>
          <w:t xml:space="preserve"> (iv)</w:t>
        </w:r>
      </w:ins>
      <w:del w:id="180" w:author="NOUEIHED Sarah (MORPHO)" w:date="2016-04-21T11:26:00Z">
        <w:r w:rsidDel="0008605C">
          <w:rPr>
            <w:rFonts w:ascii="Calibri" w:hAnsi="Calibri" w:cs="Calibri"/>
            <w:lang w:val="en-US"/>
          </w:rPr>
          <w:delText>;</w:delText>
        </w:r>
      </w:del>
    </w:p>
    <w:p w:rsidR="00186090" w:rsidDel="0008605C" w:rsidRDefault="00186090" w:rsidP="0008605C">
      <w:pPr>
        <w:jc w:val="both"/>
        <w:rPr>
          <w:del w:id="181" w:author="NOUEIHED Sarah (MORPHO)" w:date="2016-04-21T11:27:00Z"/>
          <w:rFonts w:ascii="Calibri" w:hAnsi="Calibri" w:cs="Calibri"/>
          <w:lang w:val="en-US"/>
        </w:rPr>
        <w:pPrChange w:id="182" w:author="NOUEIHED Sarah (MORPHO)" w:date="2016-04-21T11:27:00Z">
          <w:pPr>
            <w:ind w:firstLine="360"/>
            <w:jc w:val="both"/>
          </w:pPr>
        </w:pPrChange>
      </w:pPr>
      <w:del w:id="183" w:author="NOUEIHED Sarah (MORPHO)" w:date="2016-04-21T11:26:00Z">
        <w:r w:rsidDel="0008605C">
          <w:rPr>
            <w:rFonts w:ascii="Calibri" w:hAnsi="Calibri" w:cs="Calibri"/>
            <w:lang w:val="en-US"/>
          </w:rPr>
          <w:lastRenderedPageBreak/>
          <w:delText xml:space="preserve">3.1.11. to </w:delText>
        </w:r>
      </w:del>
      <w:proofErr w:type="gramStart"/>
      <w:r>
        <w:rPr>
          <w:rFonts w:ascii="Calibri" w:hAnsi="Calibri" w:cs="Calibri"/>
          <w:lang w:val="en-US"/>
        </w:rPr>
        <w:t>arrange</w:t>
      </w:r>
      <w:proofErr w:type="gramEnd"/>
      <w:r>
        <w:rPr>
          <w:rFonts w:ascii="Calibri" w:hAnsi="Calibri" w:cs="Calibri"/>
          <w:lang w:val="en-US"/>
        </w:rPr>
        <w:t xml:space="preserve"> and provide daily arrival </w:t>
      </w:r>
      <w:del w:id="184" w:author="NOUEIHED Sarah (MORPHO)" w:date="2016-04-21T11:27:00Z">
        <w:r w:rsidDel="0008605C">
          <w:rPr>
            <w:rFonts w:ascii="Calibri" w:hAnsi="Calibri" w:cs="Calibri"/>
            <w:lang w:val="en-US"/>
          </w:rPr>
          <w:delText xml:space="preserve">of ADANI specialists </w:delText>
        </w:r>
      </w:del>
      <w:r>
        <w:rPr>
          <w:rFonts w:ascii="Calibri" w:hAnsi="Calibri" w:cs="Calibri"/>
          <w:lang w:val="en-US"/>
        </w:rPr>
        <w:t>from the place of accommodation to the places of Presentation and back;</w:t>
      </w:r>
      <w:ins w:id="185" w:author="NOUEIHED Sarah (MORPHO)" w:date="2016-04-21T11:27:00Z">
        <w:r w:rsidR="0008605C">
          <w:rPr>
            <w:rFonts w:ascii="Calibri" w:hAnsi="Calibri" w:cs="Calibri"/>
            <w:lang w:val="en-US"/>
          </w:rPr>
          <w:t xml:space="preserve"> (v)</w:t>
        </w:r>
      </w:ins>
    </w:p>
    <w:p w:rsidR="00186090" w:rsidRDefault="00186090" w:rsidP="0008605C">
      <w:pPr>
        <w:jc w:val="both"/>
        <w:rPr>
          <w:rFonts w:ascii="Calibri" w:hAnsi="Calibri" w:cs="Calibri"/>
          <w:lang w:val="en-US"/>
        </w:rPr>
        <w:pPrChange w:id="186" w:author="NOUEIHED Sarah (MORPHO)" w:date="2016-04-21T11:27:00Z">
          <w:pPr>
            <w:ind w:firstLine="360"/>
            <w:jc w:val="both"/>
          </w:pPr>
        </w:pPrChange>
      </w:pPr>
      <w:del w:id="187" w:author="NOUEIHED Sarah (MORPHO)" w:date="2016-04-21T11:27:00Z">
        <w:r w:rsidDel="0008605C">
          <w:rPr>
            <w:rFonts w:ascii="Calibri" w:hAnsi="Calibri" w:cs="Calibri"/>
            <w:lang w:val="en-US"/>
          </w:rPr>
          <w:delText xml:space="preserve">3.1.12. to </w:delText>
        </w:r>
      </w:del>
      <w:proofErr w:type="gramStart"/>
      <w:r>
        <w:rPr>
          <w:rFonts w:ascii="Calibri" w:hAnsi="Calibri" w:cs="Calibri"/>
          <w:lang w:val="en-US"/>
        </w:rPr>
        <w:t>ensure</w:t>
      </w:r>
      <w:proofErr w:type="gramEnd"/>
      <w:r>
        <w:rPr>
          <w:rFonts w:ascii="Calibri" w:hAnsi="Calibri" w:cs="Calibri"/>
          <w:lang w:val="en-US"/>
        </w:rPr>
        <w:t xml:space="preserve"> access </w:t>
      </w:r>
      <w:del w:id="188" w:author="NOUEIHED Sarah (MORPHO)" w:date="2016-04-21T11:27:00Z">
        <w:r w:rsidDel="0008605C">
          <w:rPr>
            <w:rFonts w:ascii="Calibri" w:hAnsi="Calibri" w:cs="Calibri"/>
            <w:lang w:val="en-US"/>
          </w:rPr>
          <w:delText xml:space="preserve">of ADANI specialists </w:delText>
        </w:r>
      </w:del>
      <w:r>
        <w:rPr>
          <w:rFonts w:ascii="Calibri" w:hAnsi="Calibri" w:cs="Calibri"/>
          <w:lang w:val="en-US"/>
        </w:rPr>
        <w:t>to the places of Presentation</w:t>
      </w:r>
      <w:ins w:id="189" w:author="NOUEIHED Sarah (MORPHO)" w:date="2016-04-21T11:27:00Z">
        <w:r w:rsidR="0008605C">
          <w:rPr>
            <w:rFonts w:ascii="Calibri" w:hAnsi="Calibri" w:cs="Calibri"/>
            <w:lang w:val="en-US"/>
          </w:rPr>
          <w:t xml:space="preserve">) </w:t>
        </w:r>
      </w:ins>
      <w:del w:id="190" w:author="NOUEIHED Sarah (MORPHO)" w:date="2016-04-21T11:27:00Z">
        <w:r w:rsidDel="0008605C">
          <w:rPr>
            <w:rFonts w:ascii="Calibri" w:hAnsi="Calibri" w:cs="Calibri"/>
            <w:lang w:val="en-US"/>
          </w:rPr>
          <w:delText>.</w:delText>
        </w:r>
      </w:del>
    </w:p>
    <w:p w:rsidR="00186090" w:rsidDel="008B39F2" w:rsidRDefault="00186090" w:rsidP="0008605C">
      <w:pPr>
        <w:ind w:firstLine="360"/>
        <w:jc w:val="both"/>
        <w:rPr>
          <w:del w:id="191" w:author="NOUEIHED Sarah (MORPHO)" w:date="2016-04-21T12:08:00Z"/>
          <w:rFonts w:ascii="Calibri" w:hAnsi="Calibri" w:cs="Calibri"/>
          <w:lang w:val="en-US"/>
        </w:rPr>
      </w:pPr>
      <w:del w:id="192" w:author="NOUEIHED Sarah (MORPHO)" w:date="2016-04-21T11:27:00Z">
        <w:r w:rsidDel="0008605C">
          <w:rPr>
            <w:rFonts w:ascii="Calibri" w:hAnsi="Calibri" w:cs="Calibri"/>
            <w:lang w:val="en-US"/>
          </w:rPr>
          <w:delText>3.1.13</w:delText>
        </w:r>
      </w:del>
      <w:del w:id="193" w:author="NOUEIHED Sarah (MORPHO)" w:date="2016-04-21T12:08:00Z">
        <w:r w:rsidDel="008B39F2">
          <w:rPr>
            <w:rFonts w:ascii="Calibri" w:hAnsi="Calibri" w:cs="Calibri"/>
            <w:lang w:val="en-US"/>
          </w:rPr>
          <w:delText xml:space="preserve">. to submit a Report on Test Usage of the Product to ADANI </w:delText>
        </w:r>
      </w:del>
      <w:del w:id="194" w:author="NOUEIHED Sarah (MORPHO)" w:date="2016-04-21T11:28:00Z">
        <w:r w:rsidDel="0008605C">
          <w:rPr>
            <w:rFonts w:ascii="Calibri" w:hAnsi="Calibri" w:cs="Calibri"/>
            <w:lang w:val="en-US"/>
          </w:rPr>
          <w:delText xml:space="preserve">no later than 10 (Ten) working days </w:delText>
        </w:r>
      </w:del>
      <w:del w:id="195" w:author="NOUEIHED Sarah (MORPHO)" w:date="2016-04-21T12:08:00Z">
        <w:r w:rsidDel="008B39F2">
          <w:rPr>
            <w:rFonts w:ascii="Calibri" w:hAnsi="Calibri" w:cs="Calibri"/>
            <w:lang w:val="en-US"/>
          </w:rPr>
          <w:delText>after completi</w:delText>
        </w:r>
      </w:del>
      <w:del w:id="196" w:author="NOUEIHED Sarah (MORPHO)" w:date="2016-04-21T11:28:00Z">
        <w:r w:rsidDel="0008605C">
          <w:rPr>
            <w:rFonts w:ascii="Calibri" w:hAnsi="Calibri" w:cs="Calibri"/>
            <w:lang w:val="en-US"/>
          </w:rPr>
          <w:delText>ng</w:delText>
        </w:r>
      </w:del>
      <w:del w:id="197" w:author="NOUEIHED Sarah (MORPHO)" w:date="2016-04-21T12:08:00Z">
        <w:r w:rsidDel="008B39F2">
          <w:rPr>
            <w:rFonts w:ascii="Calibri" w:hAnsi="Calibri" w:cs="Calibri"/>
            <w:lang w:val="en-US"/>
          </w:rPr>
          <w:delText xml:space="preserve"> of the Presentation.</w:delText>
        </w:r>
      </w:del>
    </w:p>
    <w:p w:rsidR="00186090" w:rsidDel="0008605C" w:rsidRDefault="00186090" w:rsidP="00186090">
      <w:pPr>
        <w:ind w:firstLine="360"/>
        <w:jc w:val="both"/>
        <w:rPr>
          <w:del w:id="198" w:author="NOUEIHED Sarah (MORPHO)" w:date="2016-04-21T11:28:00Z"/>
          <w:rFonts w:ascii="Calibri" w:hAnsi="Calibri" w:cs="Calibri"/>
          <w:lang w:val="en-US"/>
        </w:rPr>
      </w:pPr>
      <w:del w:id="199" w:author="NOUEIHED Sarah (MORPHO)" w:date="2016-04-21T11:28:00Z">
        <w:r w:rsidDel="0008605C">
          <w:rPr>
            <w:rFonts w:ascii="Calibri" w:hAnsi="Calibri" w:cs="Calibri"/>
            <w:lang w:val="en-US"/>
          </w:rPr>
          <w:delText>3.1.14. to provide ADANI with a comprehensive list of Sales Targets within 15 (Fifteen) working days after the Presentation has been finished</w:delText>
        </w:r>
      </w:del>
    </w:p>
    <w:p w:rsidR="00186090" w:rsidDel="0008605C" w:rsidRDefault="00186090" w:rsidP="00186090">
      <w:pPr>
        <w:tabs>
          <w:tab w:val="left" w:pos="4757"/>
        </w:tabs>
        <w:ind w:right="34" w:firstLine="360"/>
        <w:jc w:val="both"/>
        <w:rPr>
          <w:del w:id="200" w:author="NOUEIHED Sarah (MORPHO)" w:date="2016-04-21T11:29:00Z"/>
          <w:rFonts w:ascii="Calibri" w:hAnsi="Calibri" w:cs="Calibri"/>
          <w:lang w:val="en-US"/>
        </w:rPr>
      </w:pPr>
      <w:del w:id="201" w:author="NOUEIHED Sarah (MORPHO)" w:date="2016-04-21T11:29:00Z">
        <w:r w:rsidDel="0008605C">
          <w:rPr>
            <w:rFonts w:ascii="Calibri" w:hAnsi="Calibri" w:cs="Calibri"/>
            <w:lang w:val="en-US"/>
          </w:rPr>
          <w:delText>3.1.15. In no event EIMASS, its employees, partners, third parties shall have the right:</w:delText>
        </w:r>
      </w:del>
    </w:p>
    <w:p w:rsidR="00186090" w:rsidDel="0008605C" w:rsidRDefault="00186090" w:rsidP="00186090">
      <w:pPr>
        <w:tabs>
          <w:tab w:val="left" w:pos="4757"/>
        </w:tabs>
        <w:ind w:right="34" w:firstLine="360"/>
        <w:jc w:val="both"/>
        <w:rPr>
          <w:del w:id="202" w:author="NOUEIHED Sarah (MORPHO)" w:date="2016-04-21T11:29:00Z"/>
          <w:rFonts w:ascii="Calibri" w:hAnsi="Calibri" w:cs="Calibri"/>
          <w:lang w:val="en-US"/>
        </w:rPr>
      </w:pPr>
      <w:del w:id="203" w:author="NOUEIHED Sarah (MORPHO)" w:date="2016-04-21T11:29:00Z">
        <w:r w:rsidDel="0008605C">
          <w:rPr>
            <w:rFonts w:ascii="Calibri" w:hAnsi="Calibri" w:cs="Calibri"/>
            <w:lang w:val="en-US"/>
          </w:rPr>
          <w:delText>- to break seals and carry out any works and/or adjustments on their own without prior agreement with ADANI (it is strictly prohibited to EIMASS to uncover, modify, copy the Product or its parts without prior written authorization of ADANI and in absence of ADANI’s representatives).</w:delText>
        </w:r>
      </w:del>
    </w:p>
    <w:p w:rsidR="00186090" w:rsidDel="0008605C" w:rsidRDefault="00186090" w:rsidP="00186090">
      <w:pPr>
        <w:tabs>
          <w:tab w:val="left" w:pos="4757"/>
        </w:tabs>
        <w:ind w:right="34" w:firstLine="360"/>
        <w:jc w:val="both"/>
        <w:rPr>
          <w:del w:id="204" w:author="NOUEIHED Sarah (MORPHO)" w:date="2016-04-21T11:29:00Z"/>
          <w:rFonts w:ascii="Calibri" w:hAnsi="Calibri" w:cs="Calibri"/>
          <w:lang w:val="en-US"/>
        </w:rPr>
      </w:pPr>
      <w:del w:id="205" w:author="NOUEIHED Sarah (MORPHO)" w:date="2016-04-21T11:29:00Z">
        <w:r w:rsidDel="0008605C">
          <w:rPr>
            <w:rFonts w:ascii="Calibri" w:hAnsi="Calibri" w:cs="Calibri"/>
            <w:lang w:val="en-US"/>
          </w:rPr>
          <w:delText>- to transfer to the third parties the information regarding the construction and design and operating principles of the Product, except for the information stipulated in the operations manual.</w:delText>
        </w:r>
      </w:del>
    </w:p>
    <w:p w:rsidR="00186090" w:rsidRDefault="00186090" w:rsidP="00186090">
      <w:pPr>
        <w:ind w:firstLine="360"/>
        <w:jc w:val="both"/>
        <w:rPr>
          <w:rFonts w:ascii="Calibri" w:hAnsi="Calibri" w:cs="Calibri"/>
          <w:lang w:val="en-US"/>
        </w:rPr>
      </w:pPr>
    </w:p>
    <w:p w:rsidR="00186090" w:rsidRDefault="00186090" w:rsidP="00186090">
      <w:pPr>
        <w:ind w:firstLine="360"/>
        <w:jc w:val="both"/>
        <w:rPr>
          <w:ins w:id="206" w:author="NOUEIHED Sarah (MORPHO)" w:date="2016-04-21T11:29:00Z"/>
          <w:rFonts w:ascii="Calibri" w:hAnsi="Calibri" w:cs="Calibri"/>
          <w:lang w:val="en-US"/>
        </w:rPr>
      </w:pPr>
      <w:r>
        <w:rPr>
          <w:rFonts w:ascii="Calibri" w:hAnsi="Calibri" w:cs="Calibri"/>
          <w:lang w:val="en-US"/>
        </w:rPr>
        <w:t xml:space="preserve">3.2. </w:t>
      </w:r>
      <w:r w:rsidRPr="00DF0B67">
        <w:rPr>
          <w:rFonts w:ascii="Calibri" w:hAnsi="Calibri" w:cs="Calibri"/>
          <w:b/>
          <w:lang w:val="en-US"/>
        </w:rPr>
        <w:t>Obligations of ADANI</w:t>
      </w:r>
      <w:r>
        <w:rPr>
          <w:rFonts w:ascii="Calibri" w:hAnsi="Calibri" w:cs="Calibri"/>
          <w:lang w:val="en-US"/>
        </w:rPr>
        <w:t>:</w:t>
      </w:r>
    </w:p>
    <w:p w:rsidR="0008605C" w:rsidRDefault="0008605C" w:rsidP="00186090">
      <w:pPr>
        <w:ind w:firstLine="360"/>
        <w:jc w:val="both"/>
        <w:rPr>
          <w:rFonts w:ascii="Calibri" w:hAnsi="Calibri" w:cs="Calibri"/>
          <w:lang w:val="en-US"/>
        </w:rPr>
      </w:pPr>
    </w:p>
    <w:p w:rsidR="00186090" w:rsidRDefault="00186090" w:rsidP="00186090">
      <w:pPr>
        <w:ind w:firstLine="360"/>
        <w:jc w:val="both"/>
        <w:rPr>
          <w:rFonts w:ascii="Calibri" w:hAnsi="Calibri" w:cs="Calibri"/>
          <w:lang w:val="en-US"/>
        </w:rPr>
      </w:pPr>
      <w:r>
        <w:rPr>
          <w:rFonts w:ascii="Calibri" w:hAnsi="Calibri" w:cs="Calibri"/>
          <w:lang w:val="en-US"/>
        </w:rPr>
        <w:t>3.2.1. to provide EIMASS with all the necessary requirements to the place/facility of installation of the Product (necessary area for installation and its surface, safety zones,  electricity supply, operator workstation requirements, storage conditions, etc.) within 3 (Three) working days after the present Agreement has been signed;</w:t>
      </w:r>
    </w:p>
    <w:p w:rsidR="00186090" w:rsidRDefault="00186090" w:rsidP="0008605C">
      <w:pPr>
        <w:ind w:firstLine="360"/>
        <w:jc w:val="both"/>
        <w:rPr>
          <w:rFonts w:ascii="Calibri" w:hAnsi="Calibri" w:cs="Calibri"/>
          <w:lang w:val="en-US"/>
        </w:rPr>
      </w:pPr>
      <w:r>
        <w:rPr>
          <w:rFonts w:ascii="Calibri" w:hAnsi="Calibri" w:cs="Calibri"/>
          <w:lang w:val="en-US"/>
        </w:rPr>
        <w:t>3.2.2. </w:t>
      </w:r>
      <w:proofErr w:type="gramStart"/>
      <w:r>
        <w:rPr>
          <w:rFonts w:ascii="Calibri" w:hAnsi="Calibri" w:cs="Calibri"/>
          <w:lang w:val="en-US"/>
        </w:rPr>
        <w:t>to</w:t>
      </w:r>
      <w:proofErr w:type="gramEnd"/>
      <w:r>
        <w:rPr>
          <w:rFonts w:ascii="Calibri" w:hAnsi="Calibri" w:cs="Calibri"/>
          <w:lang w:val="en-US"/>
        </w:rPr>
        <w:t xml:space="preserve"> consider the “Project objectives” prepared by EIMASS in accordance with clause 3.1.</w:t>
      </w:r>
      <w:ins w:id="207" w:author="NOUEIHED Sarah (MORPHO)" w:date="2016-04-21T11:30:00Z">
        <w:r w:rsidR="0008605C">
          <w:rPr>
            <w:rFonts w:ascii="Calibri" w:hAnsi="Calibri" w:cs="Calibri"/>
            <w:lang w:val="en-US"/>
          </w:rPr>
          <w:t>1</w:t>
        </w:r>
      </w:ins>
      <w:del w:id="208" w:author="NOUEIHED Sarah (MORPHO)" w:date="2016-04-21T11:30:00Z">
        <w:r w:rsidDel="0008605C">
          <w:rPr>
            <w:rFonts w:ascii="Calibri" w:hAnsi="Calibri" w:cs="Calibri"/>
            <w:lang w:val="en-US"/>
          </w:rPr>
          <w:delText>2</w:delText>
        </w:r>
      </w:del>
      <w:r>
        <w:rPr>
          <w:rFonts w:ascii="Calibri" w:hAnsi="Calibri" w:cs="Calibri"/>
          <w:lang w:val="en-US"/>
        </w:rPr>
        <w:t xml:space="preserve"> and agree on it or amend within 3 (Three) working days after </w:t>
      </w:r>
      <w:del w:id="209" w:author="NOUEIHED Sarah (MORPHO)" w:date="2016-04-21T11:31:00Z">
        <w:r w:rsidDel="0008605C">
          <w:rPr>
            <w:rFonts w:ascii="Calibri" w:hAnsi="Calibri" w:cs="Calibri"/>
            <w:lang w:val="en-US"/>
          </w:rPr>
          <w:delText xml:space="preserve">The Program has </w:delText>
        </w:r>
      </w:del>
      <w:r>
        <w:rPr>
          <w:rFonts w:ascii="Calibri" w:hAnsi="Calibri" w:cs="Calibri"/>
          <w:lang w:val="en-US"/>
        </w:rPr>
        <w:t>be</w:t>
      </w:r>
      <w:ins w:id="210" w:author="NOUEIHED Sarah (MORPHO)" w:date="2016-04-21T11:31:00Z">
        <w:r w:rsidR="0008605C">
          <w:rPr>
            <w:rFonts w:ascii="Calibri" w:hAnsi="Calibri" w:cs="Calibri"/>
            <w:lang w:val="en-US"/>
          </w:rPr>
          <w:t>ing</w:t>
        </w:r>
      </w:ins>
      <w:del w:id="211" w:author="NOUEIHED Sarah (MORPHO)" w:date="2016-04-21T11:31:00Z">
        <w:r w:rsidDel="0008605C">
          <w:rPr>
            <w:rFonts w:ascii="Calibri" w:hAnsi="Calibri" w:cs="Calibri"/>
            <w:lang w:val="en-US"/>
          </w:rPr>
          <w:delText>en</w:delText>
        </w:r>
      </w:del>
      <w:r>
        <w:rPr>
          <w:rFonts w:ascii="Calibri" w:hAnsi="Calibri" w:cs="Calibri"/>
          <w:lang w:val="en-US"/>
        </w:rPr>
        <w:t xml:space="preserve"> received by ADANI;</w:t>
      </w:r>
    </w:p>
    <w:p w:rsidR="00186090" w:rsidRDefault="00186090" w:rsidP="00186090">
      <w:pPr>
        <w:ind w:firstLine="360"/>
        <w:jc w:val="both"/>
        <w:rPr>
          <w:rFonts w:ascii="Calibri" w:hAnsi="Calibri" w:cs="Calibri"/>
          <w:lang w:val="en-US"/>
        </w:rPr>
      </w:pPr>
      <w:r>
        <w:rPr>
          <w:rFonts w:ascii="Calibri" w:hAnsi="Calibri" w:cs="Calibri"/>
          <w:lang w:val="en-US"/>
        </w:rPr>
        <w:t>3.2.3. </w:t>
      </w:r>
      <w:proofErr w:type="gramStart"/>
      <w:r>
        <w:rPr>
          <w:rFonts w:ascii="Calibri" w:hAnsi="Calibri" w:cs="Calibri"/>
          <w:lang w:val="en-US"/>
        </w:rPr>
        <w:t>to</w:t>
      </w:r>
      <w:proofErr w:type="gramEnd"/>
      <w:r>
        <w:rPr>
          <w:rFonts w:ascii="Calibri" w:hAnsi="Calibri" w:cs="Calibri"/>
          <w:lang w:val="en-US"/>
        </w:rPr>
        <w:t xml:space="preserve"> develop “Technical Specification of the Product” and consider it with EIMASS within 7 (Seven) working days after the “Project objectives” has been received by ADANI;</w:t>
      </w:r>
    </w:p>
    <w:p w:rsidR="00186090" w:rsidRDefault="00186090" w:rsidP="0008605C">
      <w:pPr>
        <w:ind w:firstLine="360"/>
        <w:jc w:val="both"/>
        <w:rPr>
          <w:rFonts w:ascii="Calibri" w:hAnsi="Calibri" w:cs="Calibri"/>
          <w:lang w:val="en-US"/>
        </w:rPr>
      </w:pPr>
      <w:r>
        <w:rPr>
          <w:rFonts w:ascii="Calibri" w:hAnsi="Calibri" w:cs="Calibri"/>
          <w:lang w:val="en-US"/>
        </w:rPr>
        <w:t>3.2.4. </w:t>
      </w:r>
      <w:proofErr w:type="gramStart"/>
      <w:r>
        <w:rPr>
          <w:rFonts w:ascii="Calibri" w:hAnsi="Calibri" w:cs="Calibri"/>
          <w:lang w:val="en-US"/>
        </w:rPr>
        <w:t>to</w:t>
      </w:r>
      <w:proofErr w:type="gramEnd"/>
      <w:r>
        <w:rPr>
          <w:rFonts w:ascii="Calibri" w:hAnsi="Calibri" w:cs="Calibri"/>
          <w:lang w:val="en-US"/>
        </w:rPr>
        <w:t xml:space="preserve"> manufacture, pack and ship the Product to EIMASS in accordance with conditions of </w:t>
      </w:r>
      <w:commentRangeStart w:id="212"/>
      <w:r>
        <w:rPr>
          <w:rFonts w:ascii="Calibri" w:hAnsi="Calibri" w:cs="Calibri"/>
          <w:lang w:val="en-US"/>
        </w:rPr>
        <w:t xml:space="preserve">separate Agreement </w:t>
      </w:r>
      <w:del w:id="213" w:author="NOUEIHED Sarah (MORPHO)" w:date="2016-04-21T11:31:00Z">
        <w:r w:rsidDel="0008605C">
          <w:rPr>
            <w:rFonts w:ascii="Calibri" w:hAnsi="Calibri" w:cs="Calibri"/>
            <w:lang w:val="en-US"/>
          </w:rPr>
          <w:delText xml:space="preserve">For </w:delText>
        </w:r>
      </w:del>
      <w:ins w:id="214" w:author="NOUEIHED Sarah (MORPHO)" w:date="2016-04-21T11:31:00Z">
        <w:r w:rsidR="0008605C">
          <w:rPr>
            <w:rFonts w:ascii="Calibri" w:hAnsi="Calibri" w:cs="Calibri"/>
            <w:lang w:val="en-US"/>
          </w:rPr>
          <w:t>for</w:t>
        </w:r>
        <w:r w:rsidR="0008605C">
          <w:rPr>
            <w:rFonts w:ascii="Calibri" w:hAnsi="Calibri" w:cs="Calibri"/>
            <w:lang w:val="en-US"/>
          </w:rPr>
          <w:t xml:space="preserve"> </w:t>
        </w:r>
        <w:r w:rsidR="0008605C">
          <w:rPr>
            <w:rFonts w:ascii="Calibri" w:hAnsi="Calibri" w:cs="Calibri"/>
            <w:lang w:val="en-US"/>
          </w:rPr>
          <w:t>t</w:t>
        </w:r>
      </w:ins>
      <w:del w:id="215" w:author="NOUEIHED Sarah (MORPHO)" w:date="2016-04-21T11:31:00Z">
        <w:r w:rsidDel="0008605C">
          <w:rPr>
            <w:rFonts w:ascii="Calibri" w:hAnsi="Calibri" w:cs="Calibri"/>
            <w:lang w:val="en-US"/>
          </w:rPr>
          <w:delText>T</w:delText>
        </w:r>
      </w:del>
      <w:r>
        <w:rPr>
          <w:rFonts w:ascii="Calibri" w:hAnsi="Calibri" w:cs="Calibri"/>
          <w:lang w:val="en-US"/>
        </w:rPr>
        <w:t>emporary Use of X-Ray Security Screening Equipment;</w:t>
      </w:r>
      <w:commentRangeEnd w:id="212"/>
      <w:r w:rsidR="0008605C">
        <w:rPr>
          <w:rStyle w:val="CommentReference"/>
        </w:rPr>
        <w:commentReference w:id="212"/>
      </w:r>
    </w:p>
    <w:p w:rsidR="00186090" w:rsidRDefault="00186090" w:rsidP="00186090">
      <w:pPr>
        <w:ind w:firstLine="360"/>
        <w:jc w:val="both"/>
        <w:rPr>
          <w:rFonts w:ascii="Calibri" w:hAnsi="Calibri" w:cs="Calibri"/>
          <w:lang w:val="en-US"/>
        </w:rPr>
      </w:pPr>
      <w:r>
        <w:rPr>
          <w:rFonts w:ascii="Calibri" w:hAnsi="Calibri" w:cs="Calibri"/>
          <w:lang w:val="en-US"/>
        </w:rPr>
        <w:t>3.2.5. </w:t>
      </w:r>
      <w:proofErr w:type="gramStart"/>
      <w:r>
        <w:rPr>
          <w:rFonts w:ascii="Calibri" w:hAnsi="Calibri" w:cs="Calibri"/>
          <w:lang w:val="en-US"/>
        </w:rPr>
        <w:t>to</w:t>
      </w:r>
      <w:proofErr w:type="gramEnd"/>
      <w:r>
        <w:rPr>
          <w:rFonts w:ascii="Calibri" w:hAnsi="Calibri" w:cs="Calibri"/>
          <w:lang w:val="en-US"/>
        </w:rPr>
        <w:t xml:space="preserve"> draw up the necessary permitting documents at its own expense for the temporary export of the Goods from the Republic of Belarus for the presentation and for import of the Goods back to the Republic of Belarus after the presentation;</w:t>
      </w:r>
    </w:p>
    <w:p w:rsidR="00186090" w:rsidRDefault="00186090" w:rsidP="00186090">
      <w:pPr>
        <w:ind w:firstLine="360"/>
        <w:jc w:val="both"/>
        <w:rPr>
          <w:rFonts w:ascii="Calibri" w:hAnsi="Calibri" w:cs="Calibri"/>
          <w:lang w:val="en-US"/>
        </w:rPr>
      </w:pPr>
      <w:r>
        <w:rPr>
          <w:rFonts w:ascii="Calibri" w:hAnsi="Calibri" w:cs="Calibri"/>
          <w:lang w:val="en-US"/>
        </w:rPr>
        <w:t>3.2.6. </w:t>
      </w:r>
      <w:proofErr w:type="gramStart"/>
      <w:r>
        <w:rPr>
          <w:rFonts w:ascii="Calibri" w:hAnsi="Calibri" w:cs="Calibri"/>
          <w:lang w:val="en-US"/>
        </w:rPr>
        <w:t>to</w:t>
      </w:r>
      <w:proofErr w:type="gramEnd"/>
      <w:r>
        <w:rPr>
          <w:rFonts w:ascii="Calibri" w:hAnsi="Calibri" w:cs="Calibri"/>
          <w:lang w:val="en-US"/>
        </w:rPr>
        <w:t xml:space="preserve"> delegate its specialists (2 – 3 persons) to the United Arab Emirates for the following purposes:</w:t>
      </w:r>
    </w:p>
    <w:p w:rsidR="00186090" w:rsidRDefault="00186090" w:rsidP="00186090">
      <w:pPr>
        <w:ind w:firstLine="360"/>
        <w:jc w:val="both"/>
        <w:rPr>
          <w:rFonts w:ascii="Calibri" w:hAnsi="Calibri" w:cs="Calibri"/>
          <w:lang w:val="en-US"/>
        </w:rPr>
      </w:pPr>
      <w:r>
        <w:rPr>
          <w:rFonts w:ascii="Calibri" w:hAnsi="Calibri" w:cs="Calibri"/>
          <w:lang w:val="en-US"/>
        </w:rPr>
        <w:t xml:space="preserve">- install, adjust and make commissioning </w:t>
      </w:r>
      <w:proofErr w:type="gramStart"/>
      <w:r>
        <w:rPr>
          <w:rFonts w:ascii="Calibri" w:hAnsi="Calibri" w:cs="Calibri"/>
          <w:lang w:val="en-US"/>
        </w:rPr>
        <w:t>of  the</w:t>
      </w:r>
      <w:proofErr w:type="gramEnd"/>
      <w:r>
        <w:rPr>
          <w:rFonts w:ascii="Calibri" w:hAnsi="Calibri" w:cs="Calibri"/>
          <w:lang w:val="en-US"/>
        </w:rPr>
        <w:t xml:space="preserve"> Product at the place of Presentation determined by EIMASS;</w:t>
      </w:r>
    </w:p>
    <w:p w:rsidR="00186090" w:rsidRDefault="00186090" w:rsidP="00186090">
      <w:pPr>
        <w:ind w:firstLine="360"/>
        <w:jc w:val="both"/>
        <w:rPr>
          <w:rFonts w:ascii="Calibri" w:hAnsi="Calibri" w:cs="Calibri"/>
          <w:lang w:val="en-US"/>
        </w:rPr>
      </w:pPr>
      <w:r>
        <w:rPr>
          <w:rFonts w:ascii="Calibri" w:hAnsi="Calibri" w:cs="Calibri"/>
          <w:lang w:val="en-US"/>
        </w:rPr>
        <w:t xml:space="preserve">- train EIMASS specialists in rules of operation, maintenance and </w:t>
      </w:r>
      <w:proofErr w:type="spellStart"/>
      <w:r>
        <w:rPr>
          <w:rFonts w:ascii="Calibri" w:hAnsi="Calibri" w:cs="Calibri"/>
          <w:lang w:val="en-US"/>
        </w:rPr>
        <w:t>trouble shooting</w:t>
      </w:r>
      <w:proofErr w:type="spellEnd"/>
      <w:r>
        <w:rPr>
          <w:rFonts w:ascii="Calibri" w:hAnsi="Calibri" w:cs="Calibri"/>
          <w:lang w:val="en-US"/>
        </w:rPr>
        <w:t xml:space="preserve"> of the Product (the training duration is not more than 5(Five) days, maximum quantity of EIMASS specialists for training – 5 (Five) persons).</w:t>
      </w:r>
    </w:p>
    <w:p w:rsidR="008B39F2" w:rsidRDefault="00186090" w:rsidP="008B39F2">
      <w:pPr>
        <w:ind w:firstLine="360"/>
        <w:jc w:val="both"/>
        <w:rPr>
          <w:rFonts w:ascii="Calibri" w:hAnsi="Calibri" w:cs="Calibri"/>
          <w:lang w:val="en-US"/>
        </w:rPr>
      </w:pPr>
      <w:r>
        <w:rPr>
          <w:rFonts w:ascii="Calibri" w:hAnsi="Calibri" w:cs="Calibri"/>
          <w:lang w:val="en-US"/>
        </w:rPr>
        <w:t>The quantity of ADANI specialists may be changed upon agreement of the Parties;</w:t>
      </w:r>
    </w:p>
    <w:p w:rsidR="00186090" w:rsidRDefault="00186090" w:rsidP="0008605C">
      <w:pPr>
        <w:ind w:firstLine="360"/>
        <w:jc w:val="both"/>
        <w:rPr>
          <w:rFonts w:ascii="Calibri" w:hAnsi="Calibri" w:cs="Calibri"/>
          <w:lang w:val="en-US"/>
        </w:rPr>
      </w:pPr>
      <w:r>
        <w:rPr>
          <w:rFonts w:ascii="Calibri" w:hAnsi="Calibri" w:cs="Calibri"/>
          <w:lang w:val="en-US"/>
        </w:rPr>
        <w:t>3.2.7. </w:t>
      </w:r>
      <w:del w:id="216" w:author="NOUEIHED Sarah (MORPHO)" w:date="2016-04-21T11:33:00Z">
        <w:r w:rsidDel="0008605C">
          <w:rPr>
            <w:rFonts w:ascii="Calibri" w:hAnsi="Calibri" w:cs="Calibri"/>
            <w:lang w:val="en-US"/>
          </w:rPr>
          <w:delText>not later than 14 days before arrival of the ADANI representatives to the United Arab Emirates for carrying out the Presentation,</w:delText>
        </w:r>
      </w:del>
      <w:r>
        <w:rPr>
          <w:rFonts w:ascii="Calibri" w:hAnsi="Calibri" w:cs="Calibri"/>
          <w:lang w:val="en-US"/>
        </w:rPr>
        <w:t xml:space="preserve"> to provide EIMASS with the </w:t>
      </w:r>
      <w:ins w:id="217" w:author="NOUEIHED Sarah (MORPHO)" w:date="2016-04-21T11:33:00Z">
        <w:r w:rsidR="0008605C">
          <w:rPr>
            <w:rFonts w:ascii="Calibri" w:hAnsi="Calibri" w:cs="Calibri"/>
            <w:lang w:val="en-US"/>
          </w:rPr>
          <w:t xml:space="preserve">required detailed </w:t>
        </w:r>
      </w:ins>
      <w:r>
        <w:rPr>
          <w:rFonts w:ascii="Calibri" w:hAnsi="Calibri" w:cs="Calibri"/>
          <w:lang w:val="en-US"/>
        </w:rPr>
        <w:t xml:space="preserve">information about members of the delegation, </w:t>
      </w:r>
      <w:del w:id="218" w:author="NOUEIHED Sarah (MORPHO)" w:date="2016-04-21T11:33:00Z">
        <w:r w:rsidDel="0008605C">
          <w:rPr>
            <w:rFonts w:ascii="Calibri" w:hAnsi="Calibri" w:cs="Calibri"/>
            <w:lang w:val="en-US"/>
          </w:rPr>
          <w:delText>including complete passport data.</w:delText>
        </w:r>
      </w:del>
      <w:ins w:id="219" w:author="NOUEIHED Sarah (MORPHO)" w:date="2016-04-21T11:33:00Z">
        <w:r w:rsidR="0008605C">
          <w:rPr>
            <w:rFonts w:ascii="Calibri" w:hAnsi="Calibri" w:cs="Calibri"/>
            <w:lang w:val="en-US"/>
          </w:rPr>
          <w:t xml:space="preserve"> </w:t>
        </w:r>
        <w:r w:rsidR="0008605C">
          <w:rPr>
            <w:rFonts w:ascii="Calibri" w:hAnsi="Calibri" w:cs="Calibri"/>
            <w:lang w:val="en-US"/>
          </w:rPr>
          <w:t>not later than 14 days before arrival of the ADANI representatives to the United Arab Emirates for carrying out the Presentation,</w:t>
        </w:r>
      </w:ins>
    </w:p>
    <w:p w:rsidR="00186090" w:rsidRDefault="00186090" w:rsidP="00186090">
      <w:pPr>
        <w:ind w:firstLine="360"/>
        <w:jc w:val="both"/>
        <w:rPr>
          <w:ins w:id="220" w:author="NOUEIHED Sarah (MORPHO)" w:date="2016-04-21T12:07:00Z"/>
          <w:rFonts w:ascii="Calibri" w:hAnsi="Calibri" w:cs="Calibri"/>
          <w:lang w:val="en-US"/>
        </w:rPr>
      </w:pPr>
      <w:r>
        <w:rPr>
          <w:rFonts w:ascii="Calibri" w:hAnsi="Calibri" w:cs="Calibri"/>
          <w:lang w:val="en-US"/>
        </w:rPr>
        <w:t>3.2.8. </w:t>
      </w:r>
      <w:proofErr w:type="gramStart"/>
      <w:r>
        <w:rPr>
          <w:rFonts w:ascii="Calibri" w:hAnsi="Calibri" w:cs="Calibri"/>
          <w:lang w:val="en-US"/>
        </w:rPr>
        <w:t>to</w:t>
      </w:r>
      <w:proofErr w:type="gramEnd"/>
      <w:r>
        <w:rPr>
          <w:rFonts w:ascii="Calibri" w:hAnsi="Calibri" w:cs="Calibri"/>
          <w:lang w:val="en-US"/>
        </w:rPr>
        <w:t xml:space="preserve"> inspect EIMASS’ report and approve it or notify EIMASS about ADANI objections to the report within 30 days from the date of its receipt.</w:t>
      </w:r>
    </w:p>
    <w:p w:rsidR="008B39F2" w:rsidRDefault="008B39F2" w:rsidP="008B39F2">
      <w:pPr>
        <w:ind w:firstLine="360"/>
        <w:jc w:val="both"/>
        <w:rPr>
          <w:ins w:id="221" w:author="NOUEIHED Sarah (MORPHO)" w:date="2016-04-21T12:08:00Z"/>
          <w:rFonts w:ascii="Calibri" w:hAnsi="Calibri" w:cs="Calibri"/>
          <w:lang w:val="en-US"/>
        </w:rPr>
      </w:pPr>
      <w:ins w:id="222" w:author="NOUEIHED Sarah (MORPHO)" w:date="2016-04-21T12:07:00Z">
        <w:r>
          <w:rPr>
            <w:rFonts w:ascii="Calibri" w:hAnsi="Calibri" w:cs="Calibri"/>
            <w:lang w:val="en-US"/>
          </w:rPr>
          <w:t xml:space="preserve">3.2.9 </w:t>
        </w:r>
        <w:proofErr w:type="gramStart"/>
        <w:r>
          <w:rPr>
            <w:rFonts w:ascii="Calibri" w:hAnsi="Calibri" w:cs="Calibri"/>
            <w:lang w:val="en-US"/>
          </w:rPr>
          <w:t>to</w:t>
        </w:r>
        <w:proofErr w:type="gramEnd"/>
        <w:r>
          <w:rPr>
            <w:rFonts w:ascii="Calibri" w:hAnsi="Calibri" w:cs="Calibri"/>
            <w:lang w:val="en-US"/>
          </w:rPr>
          <w:t xml:space="preserve"> organize studies for EIMASS’ engineers at EIMASS’ costs and issue Knowledge Assessment Protocol</w:t>
        </w:r>
      </w:ins>
    </w:p>
    <w:p w:rsidR="008B39F2" w:rsidRDefault="008B39F2" w:rsidP="008B39F2">
      <w:pPr>
        <w:jc w:val="both"/>
        <w:rPr>
          <w:ins w:id="223" w:author="NOUEIHED Sarah (MORPHO)" w:date="2016-04-21T12:08:00Z"/>
          <w:rFonts w:ascii="Calibri" w:hAnsi="Calibri" w:cs="Calibri"/>
          <w:lang w:val="en-US"/>
        </w:rPr>
        <w:pPrChange w:id="224" w:author="NOUEIHED Sarah (MORPHO)" w:date="2016-04-21T12:08:00Z">
          <w:pPr>
            <w:ind w:firstLine="360"/>
            <w:jc w:val="both"/>
          </w:pPr>
        </w:pPrChange>
      </w:pPr>
    </w:p>
    <w:p w:rsidR="008B39F2" w:rsidRDefault="008B39F2" w:rsidP="008B39F2">
      <w:pPr>
        <w:jc w:val="both"/>
        <w:rPr>
          <w:ins w:id="225" w:author="NOUEIHED Sarah (MORPHO)" w:date="2016-04-21T12:09:00Z"/>
          <w:rFonts w:ascii="Calibri" w:hAnsi="Calibri" w:cs="Calibri"/>
          <w:lang w:val="en-US"/>
        </w:rPr>
        <w:pPrChange w:id="226" w:author="NOUEIHED Sarah (MORPHO)" w:date="2016-04-21T12:08:00Z">
          <w:pPr>
            <w:ind w:firstLine="360"/>
            <w:jc w:val="both"/>
          </w:pPr>
        </w:pPrChange>
      </w:pPr>
      <w:ins w:id="227" w:author="NOUEIHED Sarah (MORPHO)" w:date="2016-04-21T12:08:00Z">
        <w:r>
          <w:rPr>
            <w:rFonts w:ascii="Calibri" w:hAnsi="Calibri" w:cs="Calibri"/>
            <w:lang w:val="en-US"/>
          </w:rPr>
          <w:t xml:space="preserve">3.3 </w:t>
        </w:r>
        <w:r w:rsidR="005317F3" w:rsidRPr="005317F3">
          <w:rPr>
            <w:rFonts w:ascii="Calibri" w:hAnsi="Calibri" w:cs="Calibri"/>
            <w:b/>
            <w:bCs/>
            <w:lang w:val="en-US"/>
          </w:rPr>
          <w:t xml:space="preserve">Cooperative </w:t>
        </w:r>
      </w:ins>
      <w:ins w:id="228" w:author="NOUEIHED Sarah (MORPHO)" w:date="2016-04-21T12:17:00Z">
        <w:r w:rsidR="005317F3">
          <w:rPr>
            <w:rFonts w:ascii="Calibri" w:hAnsi="Calibri" w:cs="Calibri"/>
            <w:b/>
            <w:bCs/>
            <w:lang w:val="en-US"/>
          </w:rPr>
          <w:t>Obligations</w:t>
        </w:r>
      </w:ins>
      <w:ins w:id="229" w:author="NOUEIHED Sarah (MORPHO)" w:date="2016-04-21T12:08:00Z">
        <w:r w:rsidRPr="008B39F2">
          <w:rPr>
            <w:rFonts w:ascii="Calibri" w:hAnsi="Calibri" w:cs="Calibri"/>
            <w:b/>
            <w:bCs/>
            <w:lang w:val="en-US"/>
            <w:rPrChange w:id="230" w:author="NOUEIHED Sarah (MORPHO)" w:date="2016-04-21T12:10:00Z">
              <w:rPr>
                <w:rFonts w:ascii="Calibri" w:hAnsi="Calibri" w:cs="Calibri"/>
                <w:lang w:val="en-US"/>
              </w:rPr>
            </w:rPrChange>
          </w:rPr>
          <w:t xml:space="preserve"> of Parties:</w:t>
        </w:r>
      </w:ins>
    </w:p>
    <w:p w:rsidR="008B39F2" w:rsidRDefault="008B39F2" w:rsidP="008B39F2">
      <w:pPr>
        <w:jc w:val="both"/>
        <w:rPr>
          <w:ins w:id="231" w:author="NOUEIHED Sarah (MORPHO)" w:date="2016-04-21T12:08:00Z"/>
          <w:rFonts w:ascii="Calibri" w:hAnsi="Calibri" w:cs="Calibri"/>
          <w:lang w:val="en-US"/>
        </w:rPr>
        <w:pPrChange w:id="232" w:author="NOUEIHED Sarah (MORPHO)" w:date="2016-04-21T12:08:00Z">
          <w:pPr>
            <w:ind w:firstLine="360"/>
            <w:jc w:val="both"/>
          </w:pPr>
        </w:pPrChange>
      </w:pPr>
    </w:p>
    <w:p w:rsidR="008B39F2" w:rsidRDefault="008B39F2" w:rsidP="008B39F2">
      <w:pPr>
        <w:ind w:firstLine="360"/>
        <w:jc w:val="both"/>
        <w:rPr>
          <w:ins w:id="233" w:author="NOUEIHED Sarah (MORPHO)" w:date="2016-04-21T12:15:00Z"/>
          <w:rFonts w:ascii="Calibri" w:hAnsi="Calibri" w:cs="Calibri"/>
          <w:lang w:val="en-US"/>
        </w:rPr>
      </w:pPr>
      <w:ins w:id="234" w:author="NOUEIHED Sarah (MORPHO)" w:date="2016-04-21T12:09:00Z">
        <w:r>
          <w:rPr>
            <w:rFonts w:ascii="Calibri" w:hAnsi="Calibri" w:cs="Calibri"/>
            <w:lang w:val="en-US"/>
          </w:rPr>
          <w:t xml:space="preserve"> 3.</w:t>
        </w:r>
      </w:ins>
      <w:ins w:id="235" w:author="NOUEIHED Sarah (MORPHO)" w:date="2016-04-21T12:15:00Z">
        <w:r>
          <w:rPr>
            <w:rFonts w:ascii="Calibri" w:hAnsi="Calibri" w:cs="Calibri"/>
            <w:lang w:val="en-US"/>
          </w:rPr>
          <w:t>3</w:t>
        </w:r>
      </w:ins>
      <w:ins w:id="236" w:author="NOUEIHED Sarah (MORPHO)" w:date="2016-04-21T12:09:00Z">
        <w:r>
          <w:rPr>
            <w:rFonts w:ascii="Calibri" w:hAnsi="Calibri" w:cs="Calibri"/>
            <w:lang w:val="en-US"/>
          </w:rPr>
          <w:t>.1 Parties shall create and approve a</w:t>
        </w:r>
        <w:r>
          <w:rPr>
            <w:rFonts w:ascii="Calibri" w:hAnsi="Calibri" w:cs="Calibri"/>
            <w:lang w:val="en-US"/>
          </w:rPr>
          <w:t xml:space="preserve"> Report on Test Usage of the Product after completion of the Presentation.</w:t>
        </w:r>
      </w:ins>
    </w:p>
    <w:p w:rsidR="008B39F2" w:rsidRDefault="008B39F2" w:rsidP="008B39F2">
      <w:pPr>
        <w:ind w:firstLine="360"/>
        <w:jc w:val="both"/>
        <w:rPr>
          <w:ins w:id="237" w:author="NOUEIHED Sarah (MORPHO)" w:date="2016-04-21T12:15:00Z"/>
          <w:rFonts w:ascii="Calibri" w:hAnsi="Calibri" w:cs="Calibri"/>
          <w:lang w:val="en-US"/>
        </w:rPr>
      </w:pPr>
      <w:ins w:id="238" w:author="NOUEIHED Sarah (MORPHO)" w:date="2016-04-21T12:15:00Z">
        <w:r>
          <w:rPr>
            <w:rFonts w:ascii="Calibri" w:hAnsi="Calibri" w:cs="Calibri"/>
            <w:lang w:val="en-US"/>
          </w:rPr>
          <w:t xml:space="preserve">3.3.2 </w:t>
        </w:r>
        <w:r>
          <w:rPr>
            <w:rFonts w:ascii="Calibri" w:hAnsi="Calibri" w:cs="Calibri"/>
            <w:lang w:val="en-US"/>
          </w:rPr>
          <w:t>The Parties may provide each other with appropriate marketing collateral and other promotional materials for distribution to their respective sales teams and Sales Targets. The parties may mutually agree to create joint promotional material in connection with their activities under this Agreement.</w:t>
        </w:r>
      </w:ins>
    </w:p>
    <w:p w:rsidR="00326E2D" w:rsidRDefault="008B39F2" w:rsidP="00326E2D">
      <w:pPr>
        <w:ind w:firstLine="360"/>
        <w:jc w:val="both"/>
        <w:rPr>
          <w:ins w:id="239" w:author="NOUEIHED Sarah (MORPHO)" w:date="2016-04-21T12:15:00Z"/>
          <w:rFonts w:ascii="Calibri" w:hAnsi="Calibri" w:cs="Calibri"/>
          <w:lang w:val="en-US"/>
        </w:rPr>
      </w:pPr>
      <w:ins w:id="240" w:author="NOUEIHED Sarah (MORPHO)" w:date="2016-04-21T12:15:00Z">
        <w:r>
          <w:rPr>
            <w:rFonts w:ascii="Calibri" w:hAnsi="Calibri" w:cs="Calibri"/>
            <w:lang w:val="en-US"/>
          </w:rPr>
          <w:t xml:space="preserve">3.3.3 </w:t>
        </w:r>
        <w:r>
          <w:rPr>
            <w:rFonts w:ascii="Calibri" w:hAnsi="Calibri" w:cs="Calibri"/>
            <w:lang w:val="en-US"/>
          </w:rPr>
          <w:t>Neither party will release any publicity or marketing documents or information concerning this Agreement without the other’s written consent. In no case shall either party refer to the other as an “alliance” or “partner”. While this Agreement is in effect, either party may include the other party’s name in a list of entities with which it has entered into co-marketing agreements without such other party’s prior written approval.</w:t>
        </w:r>
      </w:ins>
    </w:p>
    <w:p w:rsidR="008B39F2" w:rsidRDefault="00326E2D" w:rsidP="00326E2D">
      <w:pPr>
        <w:ind w:firstLine="360"/>
        <w:jc w:val="both"/>
        <w:rPr>
          <w:ins w:id="241" w:author="NOUEIHED Sarah (MORPHO)" w:date="2016-04-21T12:15:00Z"/>
          <w:rFonts w:ascii="Calibri" w:hAnsi="Calibri" w:cs="Calibri"/>
          <w:lang w:val="en-US"/>
        </w:rPr>
      </w:pPr>
      <w:ins w:id="242" w:author="NOUEIHED Sarah (MORPHO)" w:date="2016-04-21T12:15:00Z">
        <w:r>
          <w:rPr>
            <w:rFonts w:ascii="Calibri" w:hAnsi="Calibri" w:cs="Calibri"/>
            <w:lang w:val="en-US"/>
          </w:rPr>
          <w:t xml:space="preserve">3.3.4 </w:t>
        </w:r>
        <w:r w:rsidR="008B39F2">
          <w:rPr>
            <w:rFonts w:ascii="Calibri" w:hAnsi="Calibri" w:cs="Calibri"/>
            <w:lang w:val="en-US"/>
          </w:rPr>
          <w:t>Within the limits of the law the Parties may agree to coordinate activities at appropriate industry exhibitions and conferences.</w:t>
        </w:r>
      </w:ins>
    </w:p>
    <w:p w:rsidR="008B39F2" w:rsidRDefault="008B39F2" w:rsidP="008B39F2">
      <w:pPr>
        <w:ind w:firstLine="360"/>
        <w:jc w:val="both"/>
        <w:rPr>
          <w:ins w:id="243" w:author="NOUEIHED Sarah (MORPHO)" w:date="2016-04-21T12:14:00Z"/>
          <w:rFonts w:ascii="Calibri" w:hAnsi="Calibri" w:cs="Calibri"/>
          <w:lang w:val="en-US"/>
        </w:rPr>
      </w:pPr>
    </w:p>
    <w:p w:rsidR="008B39F2" w:rsidRDefault="008B39F2" w:rsidP="005317F3">
      <w:pPr>
        <w:jc w:val="both"/>
        <w:rPr>
          <w:ins w:id="244" w:author="NOUEIHED Sarah (MORPHO)" w:date="2016-04-21T12:09:00Z"/>
          <w:rFonts w:ascii="Calibri" w:hAnsi="Calibri" w:cs="Calibri"/>
          <w:lang w:val="en-US"/>
        </w:rPr>
        <w:pPrChange w:id="245" w:author="NOUEIHED Sarah (MORPHO)" w:date="2016-04-21T12:17:00Z">
          <w:pPr>
            <w:ind w:firstLine="360"/>
            <w:jc w:val="both"/>
          </w:pPr>
        </w:pPrChange>
      </w:pPr>
    </w:p>
    <w:p w:rsidR="008B39F2" w:rsidRDefault="008B39F2" w:rsidP="008B39F2">
      <w:pPr>
        <w:jc w:val="both"/>
        <w:rPr>
          <w:rFonts w:ascii="Calibri" w:hAnsi="Calibri" w:cs="Calibri"/>
          <w:lang w:val="en-US"/>
        </w:rPr>
        <w:pPrChange w:id="246" w:author="NOUEIHED Sarah (MORPHO)" w:date="2016-04-21T12:08:00Z">
          <w:pPr>
            <w:ind w:firstLine="360"/>
            <w:jc w:val="both"/>
          </w:pPr>
        </w:pPrChange>
      </w:pPr>
    </w:p>
    <w:p w:rsidR="00186090" w:rsidRDefault="00186090" w:rsidP="00186090">
      <w:pPr>
        <w:ind w:firstLine="360"/>
        <w:jc w:val="both"/>
        <w:rPr>
          <w:rFonts w:ascii="Calibri" w:hAnsi="Calibri" w:cs="Calibri"/>
          <w:lang w:val="en-US"/>
        </w:rPr>
      </w:pPr>
    </w:p>
    <w:p w:rsidR="00186090" w:rsidRDefault="00186090" w:rsidP="00186090">
      <w:pPr>
        <w:ind w:firstLine="360"/>
        <w:jc w:val="center"/>
        <w:rPr>
          <w:rFonts w:ascii="Calibri" w:hAnsi="Calibri" w:cs="Calibri"/>
          <w:lang w:val="en-US"/>
        </w:rPr>
      </w:pPr>
      <w:r>
        <w:rPr>
          <w:rFonts w:ascii="Calibri" w:hAnsi="Calibri" w:cs="Calibri"/>
          <w:lang w:val="en-US"/>
        </w:rPr>
        <w:t xml:space="preserve">Article 4 </w:t>
      </w:r>
    </w:p>
    <w:p w:rsidR="00186090" w:rsidRDefault="00186090" w:rsidP="00186090">
      <w:pPr>
        <w:ind w:firstLine="360"/>
        <w:jc w:val="center"/>
        <w:rPr>
          <w:ins w:id="247" w:author="NOUEIHED Sarah (MORPHO)" w:date="2016-04-21T11:35:00Z"/>
          <w:rFonts w:ascii="Calibri" w:hAnsi="Calibri" w:cs="Calibri"/>
          <w:lang w:val="en-US"/>
        </w:rPr>
      </w:pPr>
      <w:r>
        <w:rPr>
          <w:rFonts w:ascii="Calibri" w:hAnsi="Calibri" w:cs="Calibri"/>
          <w:lang w:val="en-US"/>
        </w:rPr>
        <w:t>COOPERATION FEES AND EXPENSES</w:t>
      </w:r>
    </w:p>
    <w:p w:rsidR="0007096E" w:rsidRDefault="0007096E" w:rsidP="00186090">
      <w:pPr>
        <w:ind w:firstLine="360"/>
        <w:jc w:val="center"/>
        <w:rPr>
          <w:rFonts w:ascii="Calibri" w:hAnsi="Calibri" w:cs="Calibri"/>
          <w:lang w:val="en-US"/>
        </w:rPr>
      </w:pPr>
    </w:p>
    <w:p w:rsidR="00186090" w:rsidRDefault="00186090" w:rsidP="00186090">
      <w:pPr>
        <w:ind w:firstLine="360"/>
        <w:jc w:val="both"/>
        <w:rPr>
          <w:rFonts w:ascii="Calibri" w:hAnsi="Calibri" w:cs="Calibri"/>
          <w:color w:val="FF0000"/>
          <w:lang w:val="en-US"/>
        </w:rPr>
      </w:pPr>
      <w:r>
        <w:rPr>
          <w:rFonts w:ascii="Calibri" w:hAnsi="Calibri" w:cs="Calibri"/>
          <w:lang w:val="en-US"/>
        </w:rPr>
        <w:t xml:space="preserve">4.1. Unless otherwise agreed by the </w:t>
      </w:r>
      <w:ins w:id="248" w:author="NOUEIHED Sarah (MORPHO)" w:date="2016-04-21T11:34:00Z">
        <w:r w:rsidR="0007096E">
          <w:rPr>
            <w:rFonts w:ascii="Calibri" w:hAnsi="Calibri" w:cs="Calibri"/>
            <w:lang w:val="en-US"/>
          </w:rPr>
          <w:t>P</w:t>
        </w:r>
      </w:ins>
      <w:del w:id="249" w:author="NOUEIHED Sarah (MORPHO)" w:date="2016-04-21T11:34:00Z">
        <w:r w:rsidDel="0007096E">
          <w:rPr>
            <w:rFonts w:ascii="Calibri" w:hAnsi="Calibri" w:cs="Calibri"/>
            <w:lang w:val="en-US"/>
          </w:rPr>
          <w:delText>p</w:delText>
        </w:r>
      </w:del>
      <w:r>
        <w:rPr>
          <w:rFonts w:ascii="Calibri" w:hAnsi="Calibri" w:cs="Calibri"/>
          <w:lang w:val="en-US"/>
        </w:rPr>
        <w:t>arties in writing, each party will be responsible for the costs and expenses incurred by it in connection with this Agreement. Any party shall make no any payments to each other in the frames of the present Agreement.</w:t>
      </w:r>
    </w:p>
    <w:p w:rsidR="00186090" w:rsidRDefault="00186090" w:rsidP="00186090">
      <w:pPr>
        <w:ind w:firstLine="360"/>
        <w:jc w:val="both"/>
        <w:rPr>
          <w:rFonts w:ascii="Calibri" w:hAnsi="Calibri" w:cs="Calibri"/>
          <w:color w:val="FF0000"/>
          <w:lang w:val="en-US"/>
        </w:rPr>
      </w:pPr>
    </w:p>
    <w:p w:rsidR="00186090" w:rsidRDefault="00186090" w:rsidP="00186090">
      <w:pPr>
        <w:ind w:firstLine="360"/>
        <w:jc w:val="center"/>
        <w:rPr>
          <w:rFonts w:ascii="Calibri" w:hAnsi="Calibri" w:cs="Calibri"/>
          <w:lang w:val="en-US"/>
        </w:rPr>
      </w:pPr>
      <w:r>
        <w:rPr>
          <w:rFonts w:ascii="Calibri" w:hAnsi="Calibri" w:cs="Calibri"/>
          <w:lang w:val="en-US"/>
        </w:rPr>
        <w:t xml:space="preserve">Article 5 </w:t>
      </w:r>
    </w:p>
    <w:p w:rsidR="00186090" w:rsidRDefault="00186090" w:rsidP="00186090">
      <w:pPr>
        <w:ind w:firstLine="360"/>
        <w:jc w:val="center"/>
        <w:rPr>
          <w:ins w:id="250" w:author="NOUEIHED Sarah (MORPHO)" w:date="2016-04-21T11:35:00Z"/>
          <w:rFonts w:ascii="Calibri" w:hAnsi="Calibri" w:cs="Calibri"/>
          <w:lang w:val="en-US"/>
        </w:rPr>
      </w:pPr>
      <w:r>
        <w:rPr>
          <w:rFonts w:ascii="Calibri" w:hAnsi="Calibri" w:cs="Calibri"/>
          <w:lang w:val="en-US"/>
        </w:rPr>
        <w:t>RESPONSIBILIT</w:t>
      </w:r>
      <w:ins w:id="251" w:author="NOUEIHED Sarah (MORPHO)" w:date="2016-04-21T11:34:00Z">
        <w:r w:rsidR="0007096E">
          <w:rPr>
            <w:rFonts w:ascii="Calibri" w:hAnsi="Calibri" w:cs="Calibri"/>
            <w:lang w:val="en-US"/>
          </w:rPr>
          <w:t>IES</w:t>
        </w:r>
      </w:ins>
      <w:del w:id="252" w:author="NOUEIHED Sarah (MORPHO)" w:date="2016-04-21T11:34:00Z">
        <w:r w:rsidDel="0007096E">
          <w:rPr>
            <w:rFonts w:ascii="Calibri" w:hAnsi="Calibri" w:cs="Calibri"/>
            <w:lang w:val="en-US"/>
          </w:rPr>
          <w:delText>Y</w:delText>
        </w:r>
      </w:del>
      <w:r>
        <w:rPr>
          <w:rFonts w:ascii="Calibri" w:hAnsi="Calibri" w:cs="Calibri"/>
          <w:lang w:val="en-US"/>
        </w:rPr>
        <w:t xml:space="preserve"> OF THE PARTIES</w:t>
      </w:r>
    </w:p>
    <w:p w:rsidR="0007096E" w:rsidRDefault="0007096E" w:rsidP="00186090">
      <w:pPr>
        <w:ind w:firstLine="360"/>
        <w:jc w:val="center"/>
        <w:rPr>
          <w:rFonts w:ascii="Calibri" w:hAnsi="Calibri" w:cs="Calibri"/>
          <w:lang w:val="en-US"/>
        </w:rPr>
      </w:pPr>
    </w:p>
    <w:p w:rsidR="00186090" w:rsidRDefault="00186090" w:rsidP="00186090">
      <w:pPr>
        <w:ind w:firstLine="360"/>
        <w:jc w:val="both"/>
        <w:rPr>
          <w:rFonts w:ascii="Calibri" w:hAnsi="Calibri" w:cs="Calibri"/>
          <w:lang w:val="en-US"/>
        </w:rPr>
      </w:pPr>
      <w:r>
        <w:rPr>
          <w:rFonts w:ascii="Calibri" w:hAnsi="Calibri" w:cs="Calibri"/>
          <w:lang w:val="en-US"/>
        </w:rPr>
        <w:t>5.1. The Parties shall be held responsible for non-fulfillment or improper fulfillment of the provisions of th</w:t>
      </w:r>
      <w:ins w:id="253" w:author="NOUEIHED Sarah (MORPHO)" w:date="2016-04-21T11:34:00Z">
        <w:r w:rsidR="0007096E">
          <w:rPr>
            <w:rFonts w:ascii="Calibri" w:hAnsi="Calibri" w:cs="Calibri"/>
            <w:lang w:val="en-US"/>
          </w:rPr>
          <w:t>is</w:t>
        </w:r>
      </w:ins>
      <w:del w:id="254" w:author="NOUEIHED Sarah (MORPHO)" w:date="2016-04-21T11:34:00Z">
        <w:r w:rsidDel="0007096E">
          <w:rPr>
            <w:rFonts w:ascii="Calibri" w:hAnsi="Calibri" w:cs="Calibri"/>
            <w:lang w:val="en-US"/>
          </w:rPr>
          <w:delText>e</w:delText>
        </w:r>
      </w:del>
      <w:r>
        <w:rPr>
          <w:rFonts w:ascii="Calibri" w:hAnsi="Calibri" w:cs="Calibri"/>
          <w:lang w:val="en-US"/>
        </w:rPr>
        <w:t xml:space="preserve"> Agreement in accordance with the applicable laws.</w:t>
      </w:r>
    </w:p>
    <w:p w:rsidR="00186090" w:rsidRDefault="00186090" w:rsidP="00186090">
      <w:pPr>
        <w:ind w:firstLine="360"/>
        <w:jc w:val="both"/>
        <w:rPr>
          <w:rFonts w:ascii="Calibri" w:hAnsi="Calibri" w:cs="Calibri"/>
          <w:lang w:val="en-US"/>
        </w:rPr>
      </w:pPr>
      <w:r>
        <w:rPr>
          <w:rFonts w:ascii="Calibri" w:hAnsi="Calibri" w:cs="Calibri"/>
          <w:lang w:val="en-US"/>
        </w:rPr>
        <w:t>5.2. ADANI shall not be held responsible for any harm or damage to people or property due to improper use or incorrect maintenance of the supplied Product.</w:t>
      </w:r>
    </w:p>
    <w:p w:rsidR="00186090" w:rsidRDefault="00186090" w:rsidP="00186090">
      <w:pPr>
        <w:ind w:firstLine="360"/>
        <w:jc w:val="both"/>
        <w:rPr>
          <w:rFonts w:ascii="Calibri" w:hAnsi="Calibri" w:cs="Calibri"/>
          <w:lang w:val="en-US"/>
        </w:rPr>
      </w:pPr>
      <w:r>
        <w:rPr>
          <w:rFonts w:ascii="Calibri" w:hAnsi="Calibri" w:cs="Calibri"/>
          <w:lang w:val="en-US"/>
        </w:rPr>
        <w:t>5.3. Each party represents and warrants to the other that it has all requisite power and authority to enter into this Agreement and to perform its obligations.</w:t>
      </w:r>
    </w:p>
    <w:p w:rsidR="00186090" w:rsidRDefault="00186090" w:rsidP="00186090">
      <w:pPr>
        <w:ind w:firstLine="360"/>
        <w:jc w:val="both"/>
        <w:rPr>
          <w:rFonts w:ascii="Calibri" w:hAnsi="Calibri" w:cs="Calibri"/>
          <w:lang w:val="en-US"/>
        </w:rPr>
      </w:pPr>
      <w:r w:rsidRPr="005317F3">
        <w:rPr>
          <w:rFonts w:ascii="Calibri" w:hAnsi="Calibri" w:cs="Calibri"/>
          <w:lang w:val="en-US"/>
        </w:rPr>
        <w:t>5.4. Nothing in this Agreement gives any party the right to use the trademarks or trade names, or any intellectual property of the other party without prior written consent of the other party.</w:t>
      </w:r>
    </w:p>
    <w:p w:rsidR="00186090" w:rsidRDefault="00186090" w:rsidP="00186090">
      <w:pPr>
        <w:ind w:firstLine="360"/>
        <w:jc w:val="both"/>
        <w:rPr>
          <w:rFonts w:ascii="Calibri" w:hAnsi="Calibri" w:cs="Calibri"/>
          <w:lang w:val="en-US"/>
        </w:rPr>
      </w:pPr>
    </w:p>
    <w:p w:rsidR="00186090" w:rsidRDefault="00186090" w:rsidP="00186090">
      <w:pPr>
        <w:ind w:firstLine="360"/>
        <w:jc w:val="center"/>
        <w:rPr>
          <w:rFonts w:ascii="Calibri" w:hAnsi="Calibri" w:cs="Calibri"/>
          <w:lang w:val="en-US"/>
        </w:rPr>
      </w:pPr>
      <w:r>
        <w:rPr>
          <w:rFonts w:ascii="Calibri" w:hAnsi="Calibri" w:cs="Calibri"/>
          <w:lang w:val="en-US"/>
        </w:rPr>
        <w:t>Article 6</w:t>
      </w:r>
    </w:p>
    <w:p w:rsidR="00186090" w:rsidRDefault="00186090" w:rsidP="00186090">
      <w:pPr>
        <w:ind w:firstLine="360"/>
        <w:jc w:val="center"/>
        <w:rPr>
          <w:ins w:id="255" w:author="NOUEIHED Sarah (MORPHO)" w:date="2016-04-21T11:35:00Z"/>
          <w:rFonts w:ascii="Calibri" w:hAnsi="Calibri" w:cs="Calibri"/>
          <w:lang w:val="en-US"/>
        </w:rPr>
      </w:pPr>
      <w:r>
        <w:rPr>
          <w:rFonts w:ascii="Calibri" w:hAnsi="Calibri" w:cs="Calibri"/>
          <w:lang w:val="en-US"/>
        </w:rPr>
        <w:t>FORCE MAJEURE</w:t>
      </w:r>
    </w:p>
    <w:p w:rsidR="0007096E" w:rsidRDefault="0007096E" w:rsidP="00186090">
      <w:pPr>
        <w:ind w:firstLine="360"/>
        <w:jc w:val="center"/>
        <w:rPr>
          <w:rFonts w:ascii="Calibri" w:hAnsi="Calibri" w:cs="Calibri"/>
          <w:lang w:val="en-US"/>
        </w:rPr>
      </w:pPr>
    </w:p>
    <w:p w:rsidR="00186090" w:rsidRDefault="00186090" w:rsidP="00186090">
      <w:pPr>
        <w:ind w:firstLine="360"/>
        <w:jc w:val="both"/>
        <w:rPr>
          <w:rFonts w:ascii="Calibri" w:hAnsi="Calibri" w:cs="Calibri"/>
          <w:lang w:val="en-US"/>
        </w:rPr>
      </w:pPr>
      <w:r>
        <w:rPr>
          <w:rFonts w:ascii="Calibri" w:hAnsi="Calibri" w:cs="Calibri"/>
          <w:lang w:val="en-US"/>
        </w:rPr>
        <w:t>6.1. The Parties shall not be held responsible for partial or complete failure to perform their obligations under the Agreement, if this failure resulted from Force Majeure.</w:t>
      </w:r>
    </w:p>
    <w:p w:rsidR="00186090" w:rsidRDefault="00186090" w:rsidP="00186090">
      <w:pPr>
        <w:ind w:firstLine="360"/>
        <w:jc w:val="both"/>
        <w:rPr>
          <w:rFonts w:ascii="Calibri" w:hAnsi="Calibri" w:cs="Calibri"/>
          <w:lang w:val="en-US"/>
        </w:rPr>
      </w:pPr>
      <w:r>
        <w:rPr>
          <w:rFonts w:ascii="Calibri" w:hAnsi="Calibri" w:cs="Calibri"/>
          <w:lang w:val="en-US"/>
        </w:rPr>
        <w:t>6.2. Force Majeure implies any circumstance that is beyond the control of the affected party including fire, flood, earthquake, military operations, decrees or resolutions of government authorities, if these circumstances directly affected execution of the Agreement.</w:t>
      </w:r>
    </w:p>
    <w:p w:rsidR="00186090" w:rsidRDefault="00186090" w:rsidP="00186090">
      <w:pPr>
        <w:ind w:firstLine="360"/>
        <w:jc w:val="both"/>
        <w:rPr>
          <w:rFonts w:ascii="Calibri" w:hAnsi="Calibri" w:cs="Calibri"/>
          <w:lang w:val="en-US"/>
        </w:rPr>
      </w:pPr>
      <w:r>
        <w:rPr>
          <w:rFonts w:ascii="Calibri" w:hAnsi="Calibri" w:cs="Calibri"/>
          <w:lang w:val="en-US"/>
        </w:rPr>
        <w:t>6.3. The Party, which fails to perform its obligations under this Agreement, shall within ten days notify the other Party of the advent or cessation of the aforesaid circumstances.</w:t>
      </w:r>
    </w:p>
    <w:p w:rsidR="00186090" w:rsidRDefault="00186090" w:rsidP="00186090">
      <w:pPr>
        <w:ind w:firstLine="360"/>
        <w:jc w:val="both"/>
        <w:rPr>
          <w:rFonts w:ascii="Calibri" w:hAnsi="Calibri" w:cs="Calibri"/>
          <w:lang w:val="en-US"/>
        </w:rPr>
      </w:pPr>
      <w:r>
        <w:rPr>
          <w:rFonts w:ascii="Calibri" w:hAnsi="Calibri" w:cs="Calibri"/>
          <w:lang w:val="en-US"/>
        </w:rPr>
        <w:t>6.4. Certificates issued by the Chamber of Commerce of the Principal’s or the Distributor's country shall be considered as confirmation of the existence and duration of the aforesaid circumstances.</w:t>
      </w:r>
    </w:p>
    <w:p w:rsidR="00186090" w:rsidRDefault="00186090" w:rsidP="00186090">
      <w:pPr>
        <w:ind w:firstLine="360"/>
        <w:jc w:val="both"/>
        <w:rPr>
          <w:rFonts w:ascii="Calibri" w:hAnsi="Calibri" w:cs="Calibri"/>
          <w:lang w:val="en-US"/>
        </w:rPr>
      </w:pPr>
      <w:r>
        <w:rPr>
          <w:rFonts w:ascii="Calibri" w:hAnsi="Calibri" w:cs="Calibri"/>
          <w:lang w:val="en-US"/>
        </w:rPr>
        <w:t>6.5. Failure to notify or late notification shall relieve the Party from the right to quote the aforesaid circumstances as the reason to be relieved from responsibility for the performance of obligations under this Agreement.</w:t>
      </w:r>
    </w:p>
    <w:p w:rsidR="00186090" w:rsidRDefault="00186090" w:rsidP="00186090">
      <w:pPr>
        <w:ind w:firstLine="360"/>
        <w:jc w:val="both"/>
        <w:rPr>
          <w:rFonts w:ascii="Calibri" w:hAnsi="Calibri" w:cs="Calibri"/>
          <w:lang w:val="en-US"/>
        </w:rPr>
      </w:pPr>
      <w:r>
        <w:rPr>
          <w:rFonts w:ascii="Calibri" w:hAnsi="Calibri" w:cs="Calibri"/>
          <w:lang w:val="en-US"/>
        </w:rPr>
        <w:t>6.6. If such circumstances last more than 3 months, each of the Parties shall be entitled to cancel this Agreement, and none of the Parties shall be entitled to claim from the other one any compensation of losses.</w:t>
      </w:r>
    </w:p>
    <w:p w:rsidR="00186090" w:rsidRDefault="00186090" w:rsidP="00186090">
      <w:pPr>
        <w:ind w:firstLine="360"/>
        <w:jc w:val="both"/>
        <w:rPr>
          <w:rFonts w:ascii="Calibri" w:hAnsi="Calibri" w:cs="Calibri"/>
          <w:lang w:val="en-US"/>
        </w:rPr>
      </w:pPr>
    </w:p>
    <w:p w:rsidR="00186090" w:rsidRDefault="00186090" w:rsidP="00186090">
      <w:pPr>
        <w:ind w:firstLine="360"/>
        <w:jc w:val="center"/>
        <w:rPr>
          <w:rFonts w:ascii="Calibri" w:hAnsi="Calibri" w:cs="Calibri"/>
          <w:lang w:val="en-US"/>
        </w:rPr>
      </w:pPr>
      <w:r>
        <w:rPr>
          <w:rFonts w:ascii="Calibri" w:hAnsi="Calibri" w:cs="Calibri"/>
          <w:lang w:val="en-US"/>
        </w:rPr>
        <w:t>Article 7</w:t>
      </w:r>
    </w:p>
    <w:p w:rsidR="00186090" w:rsidRDefault="00186090" w:rsidP="00186090">
      <w:pPr>
        <w:ind w:firstLine="360"/>
        <w:jc w:val="center"/>
        <w:rPr>
          <w:ins w:id="256" w:author="NOUEIHED Sarah (MORPHO)" w:date="2016-04-21T11:37:00Z"/>
          <w:rFonts w:ascii="Calibri" w:hAnsi="Calibri" w:cs="Calibri"/>
          <w:lang w:val="en-US"/>
        </w:rPr>
      </w:pPr>
      <w:r>
        <w:rPr>
          <w:rFonts w:ascii="Calibri" w:hAnsi="Calibri" w:cs="Calibri"/>
          <w:lang w:val="en-US"/>
        </w:rPr>
        <w:t>TERM, CHANGES AND TERMINATION</w:t>
      </w:r>
    </w:p>
    <w:p w:rsidR="0007096E" w:rsidRDefault="0007096E" w:rsidP="00186090">
      <w:pPr>
        <w:ind w:firstLine="360"/>
        <w:jc w:val="center"/>
        <w:rPr>
          <w:rFonts w:ascii="Calibri" w:hAnsi="Calibri" w:cs="Calibri"/>
          <w:lang w:val="en-US"/>
        </w:rPr>
      </w:pPr>
    </w:p>
    <w:p w:rsidR="00186090" w:rsidRDefault="00186090" w:rsidP="00186090">
      <w:pPr>
        <w:ind w:firstLine="360"/>
        <w:jc w:val="both"/>
        <w:rPr>
          <w:rFonts w:ascii="Calibri" w:hAnsi="Calibri" w:cs="Calibri"/>
          <w:lang w:val="en-US"/>
        </w:rPr>
      </w:pPr>
      <w:r>
        <w:rPr>
          <w:rFonts w:ascii="Calibri" w:hAnsi="Calibri" w:cs="Calibri"/>
          <w:lang w:val="en-US"/>
        </w:rPr>
        <w:t xml:space="preserve">7.1. The Agreement shall enter into force upon signature by both </w:t>
      </w:r>
      <w:ins w:id="257" w:author="NOUEIHED Sarah (MORPHO)" w:date="2016-04-21T11:38:00Z">
        <w:r w:rsidR="0007096E">
          <w:rPr>
            <w:rFonts w:ascii="Calibri" w:hAnsi="Calibri" w:cs="Calibri"/>
            <w:lang w:val="en-US"/>
          </w:rPr>
          <w:t>P</w:t>
        </w:r>
      </w:ins>
      <w:del w:id="258" w:author="NOUEIHED Sarah (MORPHO)" w:date="2016-04-21T11:38:00Z">
        <w:r w:rsidDel="0007096E">
          <w:rPr>
            <w:rFonts w:ascii="Calibri" w:hAnsi="Calibri" w:cs="Calibri"/>
            <w:lang w:val="en-US"/>
          </w:rPr>
          <w:delText>p</w:delText>
        </w:r>
      </w:del>
      <w:r>
        <w:rPr>
          <w:rFonts w:ascii="Calibri" w:hAnsi="Calibri" w:cs="Calibri"/>
          <w:lang w:val="en-US"/>
        </w:rPr>
        <w:t>arties and is valid until the Parties fulfill their obligations.</w:t>
      </w:r>
    </w:p>
    <w:p w:rsidR="00186090" w:rsidRDefault="00186090" w:rsidP="0007096E">
      <w:pPr>
        <w:ind w:firstLine="360"/>
        <w:jc w:val="both"/>
        <w:rPr>
          <w:rFonts w:ascii="Calibri" w:hAnsi="Calibri" w:cs="Calibri"/>
          <w:lang w:val="en-US"/>
        </w:rPr>
      </w:pPr>
      <w:r>
        <w:rPr>
          <w:rFonts w:ascii="Calibri" w:hAnsi="Calibri" w:cs="Calibri"/>
          <w:lang w:val="en-US"/>
        </w:rPr>
        <w:t xml:space="preserve">7.2. All changes and additions to the Agreement are valid if made in writing and signed by both </w:t>
      </w:r>
      <w:ins w:id="259" w:author="NOUEIHED Sarah (MORPHO)" w:date="2016-04-21T11:38:00Z">
        <w:r w:rsidR="0007096E">
          <w:rPr>
            <w:rFonts w:ascii="Calibri" w:hAnsi="Calibri" w:cs="Calibri"/>
            <w:lang w:val="en-US"/>
          </w:rPr>
          <w:t>P</w:t>
        </w:r>
      </w:ins>
      <w:del w:id="260" w:author="NOUEIHED Sarah (MORPHO)" w:date="2016-04-21T11:38:00Z">
        <w:r w:rsidDel="0007096E">
          <w:rPr>
            <w:rFonts w:ascii="Calibri" w:hAnsi="Calibri" w:cs="Calibri"/>
            <w:lang w:val="en-US"/>
          </w:rPr>
          <w:delText>p</w:delText>
        </w:r>
      </w:del>
      <w:r>
        <w:rPr>
          <w:rFonts w:ascii="Calibri" w:hAnsi="Calibri" w:cs="Calibri"/>
          <w:lang w:val="en-US"/>
        </w:rPr>
        <w:t xml:space="preserve">arties. </w:t>
      </w:r>
      <w:del w:id="261" w:author="NOUEIHED Sarah (MORPHO)" w:date="2016-04-21T11:38:00Z">
        <w:r w:rsidDel="0007096E">
          <w:rPr>
            <w:rFonts w:ascii="Calibri" w:hAnsi="Calibri" w:cs="Calibri"/>
            <w:lang w:val="en-US"/>
          </w:rPr>
          <w:delText>Additional agreements are an integral part of this Agreement.</w:delText>
        </w:r>
      </w:del>
    </w:p>
    <w:p w:rsidR="00186090" w:rsidRDefault="00186090" w:rsidP="00F71F35">
      <w:pPr>
        <w:ind w:firstLine="360"/>
        <w:jc w:val="both"/>
        <w:rPr>
          <w:rFonts w:ascii="Calibri" w:hAnsi="Calibri" w:cs="Calibri"/>
          <w:lang w:val="en-US"/>
        </w:rPr>
      </w:pPr>
      <w:r>
        <w:rPr>
          <w:rFonts w:ascii="Calibri" w:hAnsi="Calibri" w:cs="Calibri"/>
          <w:lang w:val="en-US"/>
        </w:rPr>
        <w:t xml:space="preserve">7.3. The term of this Agreement will continue unless either party terminates the </w:t>
      </w:r>
      <w:ins w:id="262" w:author="NOUEIHED Sarah (MORPHO)" w:date="2016-04-21T11:38:00Z">
        <w:r w:rsidR="0007096E">
          <w:rPr>
            <w:rFonts w:ascii="Calibri" w:hAnsi="Calibri" w:cs="Calibri"/>
            <w:lang w:val="en-US"/>
          </w:rPr>
          <w:t>A</w:t>
        </w:r>
      </w:ins>
      <w:del w:id="263" w:author="NOUEIHED Sarah (MORPHO)" w:date="2016-04-21T11:38:00Z">
        <w:r w:rsidDel="0007096E">
          <w:rPr>
            <w:rFonts w:ascii="Calibri" w:hAnsi="Calibri" w:cs="Calibri"/>
            <w:lang w:val="en-US"/>
          </w:rPr>
          <w:delText>a</w:delText>
        </w:r>
      </w:del>
      <w:r>
        <w:rPr>
          <w:rFonts w:ascii="Calibri" w:hAnsi="Calibri" w:cs="Calibri"/>
          <w:lang w:val="en-US"/>
        </w:rPr>
        <w:t>greement as provided herein. Either party may terminate this Agreement at any time (a) in the event of a material breach by the other party that has not been cured within fifteen (15) days written notice or (b) for a</w:t>
      </w:r>
      <w:ins w:id="264" w:author="NOUEIHED Sarah (MORPHO)" w:date="2016-04-21T11:40:00Z">
        <w:r w:rsidR="0007096E">
          <w:rPr>
            <w:rFonts w:ascii="Calibri" w:hAnsi="Calibri" w:cs="Calibri"/>
            <w:lang w:val="en-US"/>
          </w:rPr>
          <w:t xml:space="preserve"> </w:t>
        </w:r>
      </w:ins>
      <w:ins w:id="265" w:author="NOUEIHED Sarah (MORPHO)" w:date="2016-04-21T11:57:00Z">
        <w:r w:rsidR="00F71F35">
          <w:rPr>
            <w:rFonts w:ascii="Calibri" w:hAnsi="Calibri" w:cs="Calibri"/>
            <w:lang w:val="en-US"/>
          </w:rPr>
          <w:t xml:space="preserve">justified </w:t>
        </w:r>
      </w:ins>
      <w:del w:id="266" w:author="NOUEIHED Sarah (MORPHO)" w:date="2016-04-21T11:40:00Z">
        <w:r w:rsidDel="0007096E">
          <w:rPr>
            <w:rFonts w:ascii="Calibri" w:hAnsi="Calibri" w:cs="Calibri"/>
            <w:lang w:val="en-US"/>
          </w:rPr>
          <w:delText>ny</w:delText>
        </w:r>
      </w:del>
      <w:del w:id="267" w:author="NOUEIHED Sarah (MORPHO)" w:date="2016-04-21T11:39:00Z">
        <w:r w:rsidDel="0007096E">
          <w:rPr>
            <w:rFonts w:ascii="Calibri" w:hAnsi="Calibri" w:cs="Calibri"/>
            <w:lang w:val="en-US"/>
          </w:rPr>
          <w:delText xml:space="preserve"> </w:delText>
        </w:r>
      </w:del>
      <w:r>
        <w:rPr>
          <w:rFonts w:ascii="Calibri" w:hAnsi="Calibri" w:cs="Calibri"/>
          <w:lang w:val="en-US"/>
        </w:rPr>
        <w:t>reason on thirty (30) days written notice.</w:t>
      </w:r>
    </w:p>
    <w:p w:rsidR="00186090" w:rsidDel="00F71F35" w:rsidRDefault="00186090" w:rsidP="00186090">
      <w:pPr>
        <w:ind w:firstLine="360"/>
        <w:jc w:val="both"/>
        <w:rPr>
          <w:del w:id="268" w:author="NOUEIHED Sarah (MORPHO)" w:date="2016-04-21T11:58:00Z"/>
          <w:rFonts w:ascii="Calibri" w:hAnsi="Calibri" w:cs="Calibri"/>
          <w:lang w:val="en-US"/>
        </w:rPr>
      </w:pPr>
      <w:del w:id="269" w:author="NOUEIHED Sarah (MORPHO)" w:date="2016-04-21T11:58:00Z">
        <w:r w:rsidDel="00F71F35">
          <w:rPr>
            <w:rFonts w:ascii="Calibri" w:hAnsi="Calibri" w:cs="Calibri"/>
            <w:lang w:val="en-US"/>
          </w:rPr>
          <w:delText>The Agreement is considered terminated after 30 days from the date of receipt of the notice by one party from another.</w:delText>
        </w:r>
      </w:del>
    </w:p>
    <w:p w:rsidR="00186090" w:rsidRDefault="00186090" w:rsidP="00186090">
      <w:pPr>
        <w:ind w:firstLine="360"/>
        <w:jc w:val="both"/>
        <w:rPr>
          <w:rFonts w:ascii="Calibri" w:hAnsi="Calibri" w:cs="Calibri"/>
          <w:lang w:val="en-US"/>
        </w:rPr>
      </w:pPr>
    </w:p>
    <w:p w:rsidR="00186090" w:rsidRDefault="00186090" w:rsidP="00186090">
      <w:pPr>
        <w:ind w:firstLine="360"/>
        <w:jc w:val="center"/>
        <w:rPr>
          <w:rFonts w:ascii="Calibri" w:hAnsi="Calibri" w:cs="Calibri"/>
          <w:lang w:val="en-US"/>
        </w:rPr>
      </w:pPr>
      <w:r>
        <w:rPr>
          <w:rFonts w:ascii="Calibri" w:hAnsi="Calibri" w:cs="Calibri"/>
          <w:lang w:val="en-US"/>
        </w:rPr>
        <w:t>Article 8</w:t>
      </w:r>
    </w:p>
    <w:p w:rsidR="00186090" w:rsidRDefault="00186090" w:rsidP="00186090">
      <w:pPr>
        <w:ind w:firstLine="360"/>
        <w:jc w:val="center"/>
        <w:rPr>
          <w:ins w:id="270" w:author="NOUEIHED Sarah (MORPHO)" w:date="2016-04-21T11:58:00Z"/>
          <w:rFonts w:ascii="Calibri" w:hAnsi="Calibri" w:cs="Calibri"/>
          <w:lang w:val="en-US"/>
        </w:rPr>
      </w:pPr>
      <w:r>
        <w:rPr>
          <w:rFonts w:ascii="Calibri" w:hAnsi="Calibri" w:cs="Calibri"/>
          <w:lang w:val="en-US"/>
        </w:rPr>
        <w:t>ARBITRATION</w:t>
      </w:r>
    </w:p>
    <w:p w:rsidR="00F71F35" w:rsidRDefault="00F71F35" w:rsidP="00186090">
      <w:pPr>
        <w:ind w:firstLine="360"/>
        <w:jc w:val="center"/>
        <w:rPr>
          <w:rFonts w:ascii="Calibri" w:hAnsi="Calibri"/>
          <w:lang w:val="en-US"/>
        </w:rPr>
      </w:pPr>
    </w:p>
    <w:p w:rsidR="00186090" w:rsidRDefault="00186090" w:rsidP="00186090">
      <w:pPr>
        <w:widowControl w:val="0"/>
        <w:ind w:firstLine="360"/>
        <w:jc w:val="both"/>
        <w:rPr>
          <w:rFonts w:ascii="Calibri" w:hAnsi="Calibri"/>
          <w:lang w:val="en-US"/>
        </w:rPr>
      </w:pPr>
      <w:r>
        <w:rPr>
          <w:rFonts w:ascii="Calibri" w:hAnsi="Calibri"/>
          <w:lang w:val="en-US"/>
        </w:rPr>
        <w:t xml:space="preserve">8.1. This Agreement, including its validity, construction, interpretation and performance shall be governed by English Law without reference to its conflict of </w:t>
      </w:r>
      <w:proofErr w:type="spellStart"/>
      <w:r>
        <w:rPr>
          <w:rFonts w:ascii="Calibri" w:hAnsi="Calibri"/>
          <w:lang w:val="en-US"/>
        </w:rPr>
        <w:t>laws</w:t>
      </w:r>
      <w:proofErr w:type="spellEnd"/>
      <w:r>
        <w:rPr>
          <w:rFonts w:ascii="Calibri" w:hAnsi="Calibri"/>
          <w:lang w:val="en-US"/>
        </w:rPr>
        <w:t xml:space="preserve"> provisions.</w:t>
      </w:r>
    </w:p>
    <w:p w:rsidR="00186090" w:rsidRDefault="00186090" w:rsidP="00186090">
      <w:pPr>
        <w:widowControl w:val="0"/>
        <w:ind w:firstLine="360"/>
        <w:jc w:val="both"/>
        <w:rPr>
          <w:rFonts w:ascii="Calibri" w:hAnsi="Calibri"/>
          <w:lang w:val="en-GB"/>
        </w:rPr>
      </w:pPr>
      <w:r>
        <w:rPr>
          <w:rFonts w:ascii="Calibri" w:hAnsi="Calibri"/>
          <w:lang w:val="en-US"/>
        </w:rPr>
        <w:t xml:space="preserve">8.2. The </w:t>
      </w:r>
      <w:ins w:id="271" w:author="NOUEIHED Sarah (MORPHO)" w:date="2016-04-21T11:58:00Z">
        <w:r w:rsidR="00F71F35">
          <w:rPr>
            <w:rFonts w:ascii="Calibri" w:hAnsi="Calibri"/>
            <w:lang w:val="en-US"/>
          </w:rPr>
          <w:t>P</w:t>
        </w:r>
      </w:ins>
      <w:del w:id="272" w:author="NOUEIHED Sarah (MORPHO)" w:date="2016-04-21T11:58:00Z">
        <w:r w:rsidDel="00F71F35">
          <w:rPr>
            <w:rFonts w:ascii="Calibri" w:hAnsi="Calibri"/>
            <w:lang w:val="en-US"/>
          </w:rPr>
          <w:delText>p</w:delText>
        </w:r>
      </w:del>
      <w:r>
        <w:rPr>
          <w:rFonts w:ascii="Calibri" w:hAnsi="Calibri"/>
          <w:lang w:val="en-US"/>
        </w:rPr>
        <w:t xml:space="preserve">arties will make all the efforts to settle any disputes, controversy or claim </w:t>
      </w:r>
      <w:r>
        <w:rPr>
          <w:rFonts w:ascii="Calibri" w:hAnsi="Calibri"/>
          <w:lang w:val="en-GB"/>
        </w:rPr>
        <w:t>arising out of or in connection with this Agreement, or the breach, termination or invalidity thereof by negotiations aiming at consent. In case consent cannot be reached any dispute arising out of or in connection with this contract, including any question regarding its existence, validity or termination, shall be referred to and finally resolved by arbitration under the LCIA Rules, which Rules are deemed to be incorporated by reference into this clause. The number of arbitrators shall be 3.</w:t>
      </w:r>
    </w:p>
    <w:p w:rsidR="00186090" w:rsidRDefault="00186090" w:rsidP="00186090">
      <w:pPr>
        <w:widowControl w:val="0"/>
        <w:ind w:firstLine="360"/>
        <w:jc w:val="both"/>
        <w:rPr>
          <w:rFonts w:ascii="Calibri" w:hAnsi="Calibri"/>
          <w:lang w:val="en-GB"/>
        </w:rPr>
      </w:pPr>
      <w:r>
        <w:rPr>
          <w:rFonts w:ascii="Calibri" w:hAnsi="Calibri"/>
          <w:lang w:val="en-GB"/>
        </w:rPr>
        <w:t xml:space="preserve">8.3. The place of arbitration shall be London, United Kingdom. The language to be used in the proceedings of arbitration shall be English. The arbitration awards shall be final and binding upon both Parties. </w:t>
      </w:r>
    </w:p>
    <w:p w:rsidR="00186090" w:rsidRDefault="00186090" w:rsidP="00186090">
      <w:pPr>
        <w:widowControl w:val="0"/>
        <w:ind w:firstLine="360"/>
        <w:jc w:val="both"/>
        <w:rPr>
          <w:lang w:val="en-US"/>
        </w:rPr>
      </w:pPr>
      <w:r>
        <w:rPr>
          <w:rFonts w:ascii="Calibri" w:hAnsi="Calibri"/>
          <w:lang w:val="en-GB"/>
        </w:rPr>
        <w:t xml:space="preserve">8.4. During the course of any arbitration, the parties shall continue to </w:t>
      </w:r>
      <w:del w:id="273" w:author="NOUEIHED Sarah (MORPHO)" w:date="2016-04-21T11:59:00Z">
        <w:r w:rsidDel="00F71F35">
          <w:rPr>
            <w:rFonts w:ascii="Calibri" w:hAnsi="Calibri"/>
            <w:lang w:val="en-GB"/>
          </w:rPr>
          <w:delText>fulfill</w:delText>
        </w:r>
      </w:del>
      <w:ins w:id="274" w:author="NOUEIHED Sarah (MORPHO)" w:date="2016-04-21T11:59:00Z">
        <w:r w:rsidR="00F71F35">
          <w:rPr>
            <w:rFonts w:ascii="Calibri" w:hAnsi="Calibri"/>
            <w:lang w:val="en-GB"/>
          </w:rPr>
          <w:t>fulfil</w:t>
        </w:r>
      </w:ins>
      <w:r>
        <w:rPr>
          <w:rFonts w:ascii="Calibri" w:hAnsi="Calibri"/>
          <w:lang w:val="en-GB"/>
        </w:rPr>
        <w:t xml:space="preserve"> their obligations under the present Agreement.</w:t>
      </w:r>
    </w:p>
    <w:p w:rsidR="00186090" w:rsidRDefault="00186090" w:rsidP="00186090">
      <w:pPr>
        <w:ind w:firstLine="360"/>
        <w:rPr>
          <w:lang w:val="en-US"/>
        </w:rPr>
      </w:pPr>
    </w:p>
    <w:p w:rsidR="00186090" w:rsidRDefault="00186090" w:rsidP="00186090">
      <w:pPr>
        <w:ind w:firstLine="360"/>
        <w:jc w:val="center"/>
        <w:rPr>
          <w:rFonts w:ascii="Calibri" w:hAnsi="Calibri" w:cs="Calibri"/>
          <w:lang w:val="en-US"/>
        </w:rPr>
      </w:pPr>
      <w:r>
        <w:rPr>
          <w:rFonts w:ascii="Calibri" w:hAnsi="Calibri" w:cs="Calibri"/>
          <w:lang w:val="en-US"/>
        </w:rPr>
        <w:t>Article 9</w:t>
      </w:r>
    </w:p>
    <w:p w:rsidR="00F71F35" w:rsidRDefault="00F71F35" w:rsidP="00186090">
      <w:pPr>
        <w:ind w:firstLine="360"/>
        <w:jc w:val="center"/>
        <w:rPr>
          <w:ins w:id="275" w:author="NOUEIHED Sarah (MORPHO)" w:date="2016-04-21T11:59:00Z"/>
          <w:rFonts w:ascii="Calibri" w:hAnsi="Calibri" w:cs="Calibri"/>
          <w:lang w:val="en-US"/>
        </w:rPr>
      </w:pPr>
      <w:ins w:id="276" w:author="NOUEIHED Sarah (MORPHO)" w:date="2016-04-21T11:59:00Z">
        <w:r>
          <w:rPr>
            <w:rFonts w:ascii="Calibri" w:hAnsi="Calibri" w:cs="Calibri"/>
            <w:lang w:val="en-US"/>
          </w:rPr>
          <w:t xml:space="preserve">Article 9 </w:t>
        </w:r>
      </w:ins>
    </w:p>
    <w:p w:rsidR="00186090" w:rsidRDefault="00186090" w:rsidP="00186090">
      <w:pPr>
        <w:ind w:firstLine="360"/>
        <w:jc w:val="center"/>
        <w:rPr>
          <w:ins w:id="277" w:author="NOUEIHED Sarah (MORPHO)" w:date="2016-04-21T11:59:00Z"/>
          <w:rFonts w:ascii="Calibri" w:hAnsi="Calibri" w:cs="Calibri"/>
          <w:lang w:val="en-US"/>
        </w:rPr>
      </w:pPr>
      <w:r>
        <w:rPr>
          <w:rFonts w:ascii="Calibri" w:hAnsi="Calibri" w:cs="Calibri"/>
          <w:lang w:val="en-US"/>
        </w:rPr>
        <w:t>FINAL PROVISIONS</w:t>
      </w:r>
    </w:p>
    <w:p w:rsidR="00F71F35" w:rsidRDefault="00F71F35" w:rsidP="00186090">
      <w:pPr>
        <w:ind w:firstLine="360"/>
        <w:jc w:val="center"/>
        <w:rPr>
          <w:rFonts w:ascii="Calibri" w:hAnsi="Calibri" w:cs="Calibri"/>
          <w:lang w:val="en-US"/>
        </w:rPr>
      </w:pPr>
    </w:p>
    <w:p w:rsidR="00186090" w:rsidRDefault="00186090" w:rsidP="00186090">
      <w:pPr>
        <w:ind w:firstLine="360"/>
        <w:jc w:val="both"/>
        <w:rPr>
          <w:rFonts w:ascii="Calibri" w:hAnsi="Calibri" w:cs="Calibri"/>
          <w:lang w:val="en-US"/>
        </w:rPr>
      </w:pPr>
      <w:r>
        <w:rPr>
          <w:rFonts w:ascii="Calibri" w:hAnsi="Calibri" w:cs="Calibri"/>
          <w:lang w:val="en-US"/>
        </w:rPr>
        <w:t>9.1. This Agreement is compiled in English and in Russian language, a copy is held by each Party. In the case of different understanding of Russian and English versions of the Agreement the English text has the unconditional priority.</w:t>
      </w:r>
      <w:r>
        <w:rPr>
          <w:lang w:val="en-US"/>
        </w:rPr>
        <w:t xml:space="preserve"> </w:t>
      </w:r>
    </w:p>
    <w:p w:rsidR="00186090" w:rsidRDefault="00186090" w:rsidP="00186090">
      <w:pPr>
        <w:ind w:firstLine="360"/>
        <w:jc w:val="both"/>
        <w:rPr>
          <w:rFonts w:ascii="Calibri" w:hAnsi="Calibri" w:cs="Calibri"/>
          <w:lang w:val="en-US"/>
        </w:rPr>
      </w:pPr>
      <w:r>
        <w:rPr>
          <w:rFonts w:ascii="Calibri" w:hAnsi="Calibri" w:cs="Calibri"/>
          <w:lang w:val="en-US"/>
        </w:rPr>
        <w:t>9.2. Fax and e-mail copies of this Agreement and the attached documents shall be accepted as valid by the Parties.</w:t>
      </w:r>
    </w:p>
    <w:p w:rsidR="00186090" w:rsidRDefault="00186090" w:rsidP="00186090">
      <w:pPr>
        <w:ind w:firstLine="360"/>
        <w:jc w:val="both"/>
        <w:rPr>
          <w:rFonts w:ascii="Calibri" w:hAnsi="Calibri" w:cs="Calibri"/>
          <w:lang w:val="en-US"/>
        </w:rPr>
      </w:pPr>
      <w:r>
        <w:rPr>
          <w:rFonts w:ascii="Calibri" w:hAnsi="Calibri" w:cs="Calibri"/>
          <w:lang w:val="en-US"/>
        </w:rPr>
        <w:t>9.3. Any notice or other information required or authorized by this Agreement to be submitted by either Party to the other one may be given by hand or sent (by post, e-mail or fax) to the address mentioned in the Agreement.</w:t>
      </w:r>
    </w:p>
    <w:p w:rsidR="00186090" w:rsidRDefault="00186090" w:rsidP="00186090">
      <w:pPr>
        <w:ind w:firstLine="360"/>
        <w:jc w:val="both"/>
        <w:rPr>
          <w:rFonts w:ascii="Calibri" w:hAnsi="Calibri" w:cs="Calibri"/>
          <w:lang w:val="en-US"/>
        </w:rPr>
      </w:pPr>
      <w:r>
        <w:rPr>
          <w:rFonts w:ascii="Calibri" w:hAnsi="Calibri" w:cs="Calibri"/>
          <w:lang w:val="en-US"/>
        </w:rPr>
        <w:t xml:space="preserve">9.4. This Agreement constitutes and states all contractual terms and understanding of the parties regarding all mentioned in the Agreement issues. All previous discussions and correspondence concerning provisions of this Agreement as well as promises and conception of the </w:t>
      </w:r>
      <w:ins w:id="278" w:author="NOUEIHED Sarah (MORPHO)" w:date="2016-04-21T12:00:00Z">
        <w:r w:rsidR="00F71F35">
          <w:rPr>
            <w:rFonts w:ascii="Calibri" w:hAnsi="Calibri" w:cs="Calibri"/>
            <w:lang w:val="en-US"/>
          </w:rPr>
          <w:t>P</w:t>
        </w:r>
      </w:ins>
      <w:del w:id="279" w:author="NOUEIHED Sarah (MORPHO)" w:date="2016-04-21T12:00:00Z">
        <w:r w:rsidDel="00F71F35">
          <w:rPr>
            <w:rFonts w:ascii="Calibri" w:hAnsi="Calibri" w:cs="Calibri"/>
            <w:lang w:val="en-US"/>
          </w:rPr>
          <w:delText>p</w:delText>
        </w:r>
      </w:del>
      <w:r>
        <w:rPr>
          <w:rFonts w:ascii="Calibri" w:hAnsi="Calibri" w:cs="Calibri"/>
          <w:lang w:val="en-US"/>
        </w:rPr>
        <w:t xml:space="preserve">arties become invalid and are replaced by the text of this Agreement except </w:t>
      </w:r>
      <w:commentRangeStart w:id="280"/>
      <w:r>
        <w:rPr>
          <w:rFonts w:ascii="Calibri" w:hAnsi="Calibri" w:cs="Calibri"/>
          <w:lang w:val="en-US"/>
        </w:rPr>
        <w:t xml:space="preserve">Non-Disclosure Agreement </w:t>
      </w:r>
      <w:commentRangeEnd w:id="280"/>
      <w:r w:rsidR="00F71F35">
        <w:rPr>
          <w:rStyle w:val="CommentReference"/>
        </w:rPr>
        <w:commentReference w:id="280"/>
      </w:r>
      <w:r>
        <w:rPr>
          <w:rFonts w:ascii="Calibri" w:hAnsi="Calibri" w:cs="Calibri"/>
          <w:lang w:val="en-US"/>
        </w:rPr>
        <w:t>entered into between the parties.</w:t>
      </w:r>
    </w:p>
    <w:p w:rsidR="00186090" w:rsidRDefault="00186090" w:rsidP="00F71F35">
      <w:pPr>
        <w:ind w:firstLine="360"/>
        <w:jc w:val="both"/>
        <w:rPr>
          <w:rFonts w:ascii="Calibri" w:hAnsi="Calibri" w:cs="Calibri"/>
          <w:lang w:val="en-US"/>
        </w:rPr>
      </w:pPr>
      <w:r>
        <w:rPr>
          <w:rFonts w:ascii="Calibri" w:hAnsi="Calibri" w:cs="Calibri"/>
          <w:lang w:val="en-US"/>
        </w:rPr>
        <w:t xml:space="preserve">9.5. Neither party shall be obligated to enter into any agreement with any other party, but the parties will negotiate in good faith with Sales Targets and will not act in a manner intended to interfere with the cooperative purposes of this Agreement. </w:t>
      </w:r>
      <w:del w:id="281" w:author="NOUEIHED Sarah (MORPHO)" w:date="2016-04-21T12:00:00Z">
        <w:r w:rsidDel="00F71F35">
          <w:rPr>
            <w:rFonts w:ascii="Calibri" w:hAnsi="Calibri" w:cs="Calibri"/>
            <w:lang w:val="en-US"/>
          </w:rPr>
          <w:delText>ADANI and EIMASS</w:delText>
        </w:r>
      </w:del>
      <w:ins w:id="282" w:author="NOUEIHED Sarah (MORPHO)" w:date="2016-04-21T12:00:00Z">
        <w:r w:rsidR="00F71F35">
          <w:rPr>
            <w:rFonts w:ascii="Calibri" w:hAnsi="Calibri" w:cs="Calibri"/>
            <w:lang w:val="en-US"/>
          </w:rPr>
          <w:t xml:space="preserve"> The Parties</w:t>
        </w:r>
      </w:ins>
      <w:r>
        <w:rPr>
          <w:rFonts w:ascii="Calibri" w:hAnsi="Calibri" w:cs="Calibri"/>
          <w:lang w:val="en-US"/>
        </w:rPr>
        <w:t xml:space="preserve"> will negotiate in good faith to enter into separate reseller and/or referral fee agreements.</w:t>
      </w:r>
    </w:p>
    <w:p w:rsidR="00186090" w:rsidRDefault="00186090" w:rsidP="00186090">
      <w:pPr>
        <w:ind w:firstLine="360"/>
        <w:jc w:val="both"/>
        <w:rPr>
          <w:rFonts w:ascii="Calibri" w:hAnsi="Calibri" w:cs="Calibri"/>
          <w:lang w:val="en-US"/>
        </w:rPr>
      </w:pPr>
      <w:r>
        <w:rPr>
          <w:rFonts w:ascii="Calibri" w:hAnsi="Calibri" w:cs="Calibri"/>
          <w:lang w:val="en-US"/>
        </w:rPr>
        <w:t xml:space="preserve">9.6. This Agreement shall not create an agency, partnership, joint venture, or any other form of legal association, and neither party may represent itself as an agent, partner, or joint venture of the other or otherwise incur any obligation or liability on behalf of the other party. Neither party may resell, quote prices or fees, or otherwise negotiate business terms for the other party’s products or services unless otherwise agreed to in a separate written agreement between the </w:t>
      </w:r>
      <w:ins w:id="283" w:author="NOUEIHED Sarah (MORPHO)" w:date="2016-04-21T12:01:00Z">
        <w:r w:rsidR="00F71F35">
          <w:rPr>
            <w:rFonts w:ascii="Calibri" w:hAnsi="Calibri" w:cs="Calibri"/>
            <w:lang w:val="en-US"/>
          </w:rPr>
          <w:t>P</w:t>
        </w:r>
      </w:ins>
      <w:del w:id="284" w:author="NOUEIHED Sarah (MORPHO)" w:date="2016-04-21T12:01:00Z">
        <w:r w:rsidDel="00F71F35">
          <w:rPr>
            <w:rFonts w:ascii="Calibri" w:hAnsi="Calibri" w:cs="Calibri"/>
            <w:lang w:val="en-US"/>
          </w:rPr>
          <w:delText>p</w:delText>
        </w:r>
      </w:del>
      <w:r>
        <w:rPr>
          <w:rFonts w:ascii="Calibri" w:hAnsi="Calibri" w:cs="Calibri"/>
          <w:lang w:val="en-US"/>
        </w:rPr>
        <w:t>arties.</w:t>
      </w:r>
    </w:p>
    <w:p w:rsidR="00186090" w:rsidRDefault="00186090" w:rsidP="00F71F35">
      <w:pPr>
        <w:ind w:firstLine="360"/>
        <w:jc w:val="both"/>
        <w:rPr>
          <w:rFonts w:ascii="Calibri" w:hAnsi="Calibri" w:cs="Calibri"/>
          <w:lang w:val="en-US"/>
        </w:rPr>
      </w:pPr>
      <w:r>
        <w:rPr>
          <w:rFonts w:ascii="Calibri" w:hAnsi="Calibri" w:cs="Calibri"/>
          <w:lang w:val="en-US"/>
        </w:rPr>
        <w:t xml:space="preserve">9.7. During the term of this Agreement and for one (1) year after termination, neither party will employ or solicit for hire as an employee, consultant or otherwise any of the other party's professional personnel who have had direct involvement with the </w:t>
      </w:r>
      <w:del w:id="285" w:author="NOUEIHED Sarah (MORPHO)" w:date="2016-04-21T12:02:00Z">
        <w:r w:rsidDel="00F71F35">
          <w:rPr>
            <w:rFonts w:ascii="Calibri" w:hAnsi="Calibri" w:cs="Calibri"/>
            <w:lang w:val="en-US"/>
          </w:rPr>
          <w:delText xml:space="preserve">co-marketing </w:delText>
        </w:r>
      </w:del>
      <w:r>
        <w:rPr>
          <w:rFonts w:ascii="Calibri" w:hAnsi="Calibri" w:cs="Calibri"/>
          <w:lang w:val="en-US"/>
        </w:rPr>
        <w:t>activities under this Agreement, without the other party's express written consent, provided, however, that neither party will be precluded from hiring any employee of the other party who responds to any public notice or advertisement of an employment opportunity or who terminated his/her employment with the other party at least six months previously, provided that the hiring party did not solicit the termination.</w:t>
      </w:r>
    </w:p>
    <w:p w:rsidR="00186090" w:rsidRDefault="00186090" w:rsidP="00186090">
      <w:pPr>
        <w:ind w:firstLine="360"/>
        <w:rPr>
          <w:rFonts w:ascii="Calibri" w:hAnsi="Calibri" w:cs="Calibri"/>
          <w:lang w:val="en-US"/>
        </w:rPr>
      </w:pPr>
    </w:p>
    <w:p w:rsidR="00186090" w:rsidRDefault="00186090" w:rsidP="00186090">
      <w:pPr>
        <w:ind w:firstLine="360"/>
        <w:jc w:val="both"/>
        <w:rPr>
          <w:rFonts w:ascii="Calibri" w:hAnsi="Calibri" w:cs="Calibri"/>
          <w:lang w:val="en-US"/>
        </w:rPr>
      </w:pPr>
      <w:r>
        <w:rPr>
          <w:rFonts w:ascii="Calibri" w:hAnsi="Calibri" w:cs="Calibri"/>
          <w:b/>
          <w:lang w:val="en-US"/>
        </w:rPr>
        <w:t>10. LEGAL ADDRESSES AND BANK DETAILS OF THE PARTIES</w:t>
      </w:r>
    </w:p>
    <w:p w:rsidR="00186090" w:rsidRDefault="00186090" w:rsidP="00186090">
      <w:pPr>
        <w:ind w:firstLine="360"/>
        <w:jc w:val="both"/>
        <w:rPr>
          <w:rFonts w:ascii="Calibri" w:hAnsi="Calibri" w:cs="Calibri"/>
          <w:lang w:val="en-US"/>
        </w:rPr>
      </w:pPr>
    </w:p>
    <w:tbl>
      <w:tblPr>
        <w:tblW w:w="0" w:type="auto"/>
        <w:tblInd w:w="109" w:type="dxa"/>
        <w:tblLayout w:type="fixed"/>
        <w:tblLook w:val="0000" w:firstRow="0" w:lastRow="0" w:firstColumn="0" w:lastColumn="0" w:noHBand="0" w:noVBand="0"/>
      </w:tblPr>
      <w:tblGrid>
        <w:gridCol w:w="4896"/>
        <w:gridCol w:w="4896"/>
      </w:tblGrid>
      <w:tr w:rsidR="00186090" w:rsidTr="00DF0B67">
        <w:tc>
          <w:tcPr>
            <w:tcW w:w="4896" w:type="dxa"/>
            <w:tcBorders>
              <w:top w:val="single" w:sz="4" w:space="0" w:color="000000"/>
              <w:left w:val="single" w:sz="4" w:space="0" w:color="000000"/>
              <w:bottom w:val="single" w:sz="4" w:space="0" w:color="000000"/>
              <w:right w:val="single" w:sz="4" w:space="0" w:color="000000"/>
            </w:tcBorders>
            <w:shd w:val="clear" w:color="auto" w:fill="auto"/>
          </w:tcPr>
          <w:p w:rsidR="00186090" w:rsidRDefault="00186090" w:rsidP="00DF0B67">
            <w:pPr>
              <w:jc w:val="both"/>
              <w:rPr>
                <w:rFonts w:ascii="Calibri" w:hAnsi="Calibri" w:cs="Calibri"/>
                <w:lang w:val="en-US"/>
              </w:rPr>
            </w:pPr>
            <w:r>
              <w:rPr>
                <w:rFonts w:ascii="Calibri" w:hAnsi="Calibri" w:cs="Calibri"/>
                <w:b/>
                <w:lang w:val="en-GB"/>
              </w:rPr>
              <w:t>ADANI</w:t>
            </w:r>
          </w:p>
          <w:p w:rsidR="00186090" w:rsidRDefault="00186090" w:rsidP="00DF0B67">
            <w:pPr>
              <w:jc w:val="both"/>
              <w:rPr>
                <w:rFonts w:ascii="Calibri" w:hAnsi="Calibri" w:cs="Calibri"/>
                <w:lang w:val="en-US"/>
              </w:rPr>
            </w:pPr>
            <w:r>
              <w:rPr>
                <w:rFonts w:ascii="Calibri" w:hAnsi="Calibri" w:cs="Calibri"/>
                <w:lang w:val="en-US"/>
              </w:rPr>
              <w:t xml:space="preserve">7, </w:t>
            </w:r>
            <w:proofErr w:type="spellStart"/>
            <w:r>
              <w:rPr>
                <w:rFonts w:ascii="Calibri" w:hAnsi="Calibri" w:cs="Calibri"/>
                <w:lang w:val="en-US"/>
              </w:rPr>
              <w:t>Selitsky</w:t>
            </w:r>
            <w:proofErr w:type="spellEnd"/>
            <w:r>
              <w:rPr>
                <w:rFonts w:ascii="Calibri" w:hAnsi="Calibri" w:cs="Calibri"/>
                <w:lang w:val="en-US"/>
              </w:rPr>
              <w:t xml:space="preserve"> str., Minsk, 220075, Republic of Belarus</w:t>
            </w:r>
          </w:p>
          <w:p w:rsidR="00186090" w:rsidRDefault="00186090" w:rsidP="00DF0B67">
            <w:pPr>
              <w:jc w:val="both"/>
              <w:rPr>
                <w:rFonts w:ascii="Calibri" w:hAnsi="Calibri" w:cs="Calibri"/>
                <w:lang w:val="en-US"/>
              </w:rPr>
            </w:pPr>
            <w:r>
              <w:rPr>
                <w:rFonts w:ascii="Calibri" w:hAnsi="Calibri" w:cs="Calibri"/>
                <w:lang w:val="en-US"/>
              </w:rPr>
              <w:t>Phone: + 375 17 346 29 03, fax: + 375 17 346 29 02</w:t>
            </w:r>
          </w:p>
          <w:p w:rsidR="00186090" w:rsidRDefault="00186090" w:rsidP="00DF0B67">
            <w:pPr>
              <w:jc w:val="both"/>
              <w:rPr>
                <w:rFonts w:ascii="Calibri" w:hAnsi="Calibri" w:cs="Calibri"/>
                <w:u w:val="single"/>
                <w:lang w:val="en-US"/>
              </w:rPr>
            </w:pPr>
            <w:r>
              <w:rPr>
                <w:rFonts w:ascii="Calibri" w:hAnsi="Calibri" w:cs="Calibri"/>
                <w:lang w:val="en-US"/>
              </w:rPr>
              <w:lastRenderedPageBreak/>
              <w:t>TRN 100054851 OKPO 14527917</w:t>
            </w:r>
          </w:p>
          <w:p w:rsidR="00186090" w:rsidRDefault="00186090" w:rsidP="00DF0B67">
            <w:pPr>
              <w:jc w:val="both"/>
              <w:rPr>
                <w:rFonts w:ascii="Calibri" w:hAnsi="Calibri" w:cs="Calibri"/>
                <w:lang w:val="en-US"/>
              </w:rPr>
            </w:pPr>
            <w:r>
              <w:rPr>
                <w:rFonts w:ascii="Calibri" w:hAnsi="Calibri" w:cs="Calibri"/>
                <w:u w:val="single"/>
                <w:lang w:val="en-US"/>
              </w:rPr>
              <w:t>Bank details</w:t>
            </w:r>
            <w:r>
              <w:rPr>
                <w:rFonts w:ascii="Calibri" w:hAnsi="Calibri" w:cs="Calibri"/>
                <w:lang w:val="en-US"/>
              </w:rPr>
              <w:t xml:space="preserve">: </w:t>
            </w:r>
          </w:p>
          <w:p w:rsidR="00186090" w:rsidRDefault="00186090" w:rsidP="00DF0B67">
            <w:pPr>
              <w:jc w:val="both"/>
              <w:rPr>
                <w:rFonts w:ascii="Calibri" w:hAnsi="Calibri" w:cs="Calibri"/>
                <w:lang w:val="en-US"/>
              </w:rPr>
            </w:pPr>
            <w:r>
              <w:rPr>
                <w:rFonts w:ascii="Calibri" w:hAnsi="Calibri" w:cs="Calibri"/>
                <w:lang w:val="en-US"/>
              </w:rPr>
              <w:t>Account N 3012006203734</w:t>
            </w:r>
          </w:p>
          <w:p w:rsidR="00186090" w:rsidRDefault="00186090" w:rsidP="00DF0B67">
            <w:pPr>
              <w:jc w:val="both"/>
              <w:rPr>
                <w:rFonts w:ascii="Calibri" w:hAnsi="Calibri" w:cs="Calibri"/>
                <w:lang w:val="en-US"/>
              </w:rPr>
            </w:pPr>
            <w:proofErr w:type="spellStart"/>
            <w:r>
              <w:rPr>
                <w:rFonts w:ascii="Calibri" w:hAnsi="Calibri" w:cs="Calibri"/>
                <w:lang w:val="en-US"/>
              </w:rPr>
              <w:t>Belinvestbank</w:t>
            </w:r>
            <w:proofErr w:type="spellEnd"/>
            <w:r>
              <w:rPr>
                <w:rFonts w:ascii="Calibri" w:hAnsi="Calibri" w:cs="Calibri"/>
                <w:lang w:val="en-US"/>
              </w:rPr>
              <w:t xml:space="preserve"> JSC, Minsk, Republic of Belarus </w:t>
            </w:r>
          </w:p>
          <w:p w:rsidR="00186090" w:rsidRDefault="00186090" w:rsidP="00DF0B67">
            <w:pPr>
              <w:jc w:val="both"/>
              <w:rPr>
                <w:rFonts w:ascii="Calibri" w:hAnsi="Calibri" w:cs="Calibri"/>
                <w:lang w:val="en-US"/>
              </w:rPr>
            </w:pPr>
            <w:r>
              <w:rPr>
                <w:rFonts w:ascii="Calibri" w:hAnsi="Calibri" w:cs="Calibri"/>
                <w:lang w:val="en-US"/>
              </w:rPr>
              <w:t xml:space="preserve">SWIFT  BLBB BY 2X </w:t>
            </w:r>
          </w:p>
          <w:p w:rsidR="00186090" w:rsidRDefault="00186090" w:rsidP="00DF0B67">
            <w:pPr>
              <w:jc w:val="both"/>
              <w:rPr>
                <w:rFonts w:ascii="Calibri" w:hAnsi="Calibri" w:cs="Calibri"/>
                <w:lang w:val="en-US"/>
              </w:rPr>
            </w:pPr>
            <w:r>
              <w:rPr>
                <w:rFonts w:ascii="Calibri" w:hAnsi="Calibri" w:cs="Calibri"/>
                <w:lang w:val="en-US"/>
              </w:rPr>
              <w:t xml:space="preserve">USD-correspondent of </w:t>
            </w:r>
            <w:proofErr w:type="spellStart"/>
            <w:r>
              <w:rPr>
                <w:rFonts w:ascii="Calibri" w:hAnsi="Calibri" w:cs="Calibri"/>
                <w:lang w:val="en-US"/>
              </w:rPr>
              <w:t>Belinvestbank</w:t>
            </w:r>
            <w:proofErr w:type="spellEnd"/>
            <w:r>
              <w:rPr>
                <w:rFonts w:ascii="Calibri" w:hAnsi="Calibri" w:cs="Calibri"/>
                <w:lang w:val="en-US"/>
              </w:rPr>
              <w:t xml:space="preserve"> JSC:</w:t>
            </w:r>
          </w:p>
          <w:p w:rsidR="00186090" w:rsidRDefault="00186090" w:rsidP="00DF0B67">
            <w:pPr>
              <w:jc w:val="both"/>
              <w:rPr>
                <w:rFonts w:ascii="Calibri" w:hAnsi="Calibri" w:cs="Calibri"/>
                <w:lang w:val="en-US"/>
              </w:rPr>
            </w:pPr>
            <w:r>
              <w:rPr>
                <w:rFonts w:ascii="Calibri" w:hAnsi="Calibri" w:cs="Calibri"/>
                <w:lang w:val="en-US"/>
              </w:rPr>
              <w:t xml:space="preserve">Deutsche Bank Trust Company Americas, (BKTRUS33)  </w:t>
            </w:r>
          </w:p>
          <w:p w:rsidR="00186090" w:rsidRDefault="00186090" w:rsidP="00DF0B67">
            <w:pPr>
              <w:jc w:val="both"/>
              <w:rPr>
                <w:rFonts w:ascii="Calibri" w:hAnsi="Calibri" w:cs="Calibri"/>
                <w:b/>
                <w:lang w:val="en-US"/>
              </w:rPr>
            </w:pPr>
            <w:r>
              <w:rPr>
                <w:rFonts w:ascii="Calibri" w:hAnsi="Calibri" w:cs="Calibri"/>
                <w:lang w:val="en-US"/>
              </w:rPr>
              <w:t>c/a 04-098-340</w:t>
            </w:r>
          </w:p>
        </w:tc>
        <w:tc>
          <w:tcPr>
            <w:tcW w:w="4895" w:type="dxa"/>
            <w:tcBorders>
              <w:top w:val="single" w:sz="4" w:space="0" w:color="000000"/>
              <w:left w:val="single" w:sz="4" w:space="0" w:color="000000"/>
              <w:bottom w:val="single" w:sz="4" w:space="0" w:color="000000"/>
              <w:right w:val="single" w:sz="4" w:space="0" w:color="000000"/>
            </w:tcBorders>
            <w:shd w:val="clear" w:color="auto" w:fill="auto"/>
          </w:tcPr>
          <w:p w:rsidR="00186090" w:rsidRDefault="00186090" w:rsidP="00DF0B67">
            <w:pPr>
              <w:ind w:firstLine="360"/>
              <w:jc w:val="both"/>
              <w:rPr>
                <w:rFonts w:ascii="Calibri" w:hAnsi="Calibri" w:cs="Calibri"/>
                <w:b/>
                <w:lang w:val="en-US"/>
              </w:rPr>
            </w:pPr>
            <w:r>
              <w:rPr>
                <w:rFonts w:ascii="Calibri" w:hAnsi="Calibri" w:cs="Calibri"/>
                <w:b/>
                <w:lang w:val="en-US"/>
              </w:rPr>
              <w:lastRenderedPageBreak/>
              <w:t>EIMASS</w:t>
            </w:r>
            <w:r>
              <w:rPr>
                <w:rFonts w:ascii="Calibri" w:hAnsi="Calibri" w:cs="Calibri"/>
                <w:lang w:val="en-US"/>
              </w:rPr>
              <w:t xml:space="preserve">: </w:t>
            </w:r>
          </w:p>
          <w:p w:rsidR="00186090" w:rsidRDefault="00186090" w:rsidP="00DF0B67">
            <w:pPr>
              <w:jc w:val="both"/>
            </w:pPr>
            <w:r>
              <w:rPr>
                <w:rFonts w:ascii="Calibri" w:hAnsi="Calibri" w:cs="Calibri"/>
                <w:b/>
                <w:lang w:val="en-US"/>
              </w:rPr>
              <w:t>________________</w:t>
            </w:r>
          </w:p>
        </w:tc>
      </w:tr>
      <w:tr w:rsidR="00186090" w:rsidTr="00DF0B67">
        <w:trPr>
          <w:gridAfter w:val="1"/>
          <w:wAfter w:w="4896" w:type="dxa"/>
          <w:trHeight w:val="144"/>
        </w:trPr>
        <w:tc>
          <w:tcPr>
            <w:tcW w:w="4895" w:type="dxa"/>
            <w:tcBorders>
              <w:top w:val="single" w:sz="4" w:space="0" w:color="000000"/>
              <w:left w:val="single" w:sz="4" w:space="0" w:color="000000"/>
              <w:bottom w:val="single" w:sz="4" w:space="0" w:color="000000"/>
              <w:right w:val="single" w:sz="4" w:space="0" w:color="000000"/>
            </w:tcBorders>
            <w:shd w:val="clear" w:color="auto" w:fill="auto"/>
          </w:tcPr>
          <w:p w:rsidR="00186090" w:rsidRDefault="00186090" w:rsidP="00DF0B67">
            <w:pPr>
              <w:pStyle w:val="ConsPlusNormal"/>
              <w:ind w:firstLine="360"/>
              <w:jc w:val="both"/>
              <w:rPr>
                <w:lang w:val="en-US"/>
              </w:rPr>
            </w:pPr>
          </w:p>
        </w:tc>
      </w:tr>
      <w:tr w:rsidR="00186090" w:rsidTr="00DF0B67">
        <w:trPr>
          <w:gridAfter w:val="1"/>
          <w:wAfter w:w="4896" w:type="dxa"/>
          <w:trHeight w:val="144"/>
        </w:trPr>
        <w:tc>
          <w:tcPr>
            <w:tcW w:w="4895" w:type="dxa"/>
            <w:tcBorders>
              <w:top w:val="single" w:sz="4" w:space="0" w:color="000000"/>
              <w:left w:val="single" w:sz="4" w:space="0" w:color="000000"/>
              <w:bottom w:val="single" w:sz="4" w:space="0" w:color="000000"/>
              <w:right w:val="single" w:sz="4" w:space="0" w:color="000000"/>
            </w:tcBorders>
            <w:shd w:val="clear" w:color="auto" w:fill="auto"/>
          </w:tcPr>
          <w:p w:rsidR="00186090" w:rsidRDefault="00186090" w:rsidP="00DF0B67">
            <w:pPr>
              <w:ind w:firstLine="360"/>
              <w:jc w:val="center"/>
              <w:rPr>
                <w:rFonts w:ascii="Calibri" w:hAnsi="Calibri" w:cs="Calibri"/>
                <w:b/>
                <w:lang w:val="en-US"/>
              </w:rPr>
            </w:pPr>
          </w:p>
        </w:tc>
      </w:tr>
    </w:tbl>
    <w:p w:rsidR="00186090" w:rsidRDefault="00186090" w:rsidP="00186090">
      <w:pPr>
        <w:ind w:firstLine="360"/>
      </w:pPr>
    </w:p>
    <w:p w:rsidR="00B67EEA" w:rsidRPr="00B67EEA" w:rsidRDefault="00B67EEA" w:rsidP="00B67EEA">
      <w:pPr>
        <w:suppressAutoHyphens w:val="0"/>
        <w:spacing w:line="240" w:lineRule="auto"/>
        <w:rPr>
          <w:ins w:id="286" w:author="NOUEIHED Sarah (MORPHO)" w:date="2016-04-21T10:53:00Z"/>
          <w:rFonts w:ascii="Arial" w:hAnsi="Arial" w:cs="Arial"/>
          <w:kern w:val="0"/>
          <w:lang w:val="en-US" w:eastAsia="en-US"/>
        </w:rPr>
      </w:pPr>
      <w:ins w:id="287" w:author="NOUEIHED Sarah (MORPHO)" w:date="2016-04-21T10:53:00Z">
        <w:r w:rsidRPr="00B67EEA">
          <w:rPr>
            <w:rFonts w:ascii="Arial" w:hAnsi="Arial" w:cs="Arial"/>
            <w:kern w:val="0"/>
            <w:lang w:val="en-US" w:eastAsia="en-US"/>
          </w:rPr>
          <w:t xml:space="preserve">A </w:t>
        </w:r>
        <w:r w:rsidRPr="00B67EEA">
          <w:rPr>
            <w:rFonts w:ascii="Arial" w:hAnsi="Arial" w:cs="Arial"/>
            <w:b/>
            <w:bCs/>
            <w:kern w:val="0"/>
            <w:lang w:val="en-US" w:eastAsia="en-US"/>
          </w:rPr>
          <w:t xml:space="preserve">Non-Exclusive </w:t>
        </w:r>
        <w:proofErr w:type="spellStart"/>
        <w:r w:rsidRPr="00B67EEA">
          <w:rPr>
            <w:rFonts w:ascii="Arial" w:hAnsi="Arial" w:cs="Arial"/>
            <w:b/>
            <w:bCs/>
            <w:kern w:val="0"/>
            <w:lang w:val="en-US" w:eastAsia="en-US"/>
          </w:rPr>
          <w:t>Licence</w:t>
        </w:r>
        <w:proofErr w:type="spellEnd"/>
        <w:r w:rsidRPr="00B67EEA">
          <w:rPr>
            <w:rFonts w:ascii="Arial" w:hAnsi="Arial" w:cs="Arial"/>
            <w:kern w:val="0"/>
            <w:lang w:val="en-US" w:eastAsia="en-US"/>
          </w:rPr>
          <w:t xml:space="preserve"> grants to the licensee the right to use the intellectual property, but means that the licensor remains free to exploit the same intellectual property and to allow any number of other licensees to also exploit the same intellectual property.</w:t>
        </w:r>
      </w:ins>
    </w:p>
    <w:p w:rsidR="00426131" w:rsidRDefault="00426131">
      <w:pPr>
        <w:rPr>
          <w:ins w:id="288" w:author="NOUEIHED Sarah (MORPHO)" w:date="2016-04-21T11:29:00Z"/>
          <w:lang w:val="en-US"/>
        </w:rPr>
      </w:pPr>
    </w:p>
    <w:p w:rsidR="0008605C" w:rsidRDefault="0008605C">
      <w:pPr>
        <w:rPr>
          <w:ins w:id="289" w:author="NOUEIHED Sarah (MORPHO)" w:date="2016-04-21T11:29:00Z"/>
          <w:lang w:val="en-US"/>
        </w:rPr>
      </w:pPr>
    </w:p>
    <w:p w:rsidR="0008605C" w:rsidRDefault="0008605C">
      <w:pPr>
        <w:rPr>
          <w:ins w:id="290" w:author="NOUEIHED Sarah (MORPHO)" w:date="2016-04-21T11:29:00Z"/>
          <w:lang w:val="en-US"/>
        </w:rPr>
      </w:pPr>
    </w:p>
    <w:p w:rsidR="0008605C" w:rsidRDefault="0008605C">
      <w:pPr>
        <w:rPr>
          <w:ins w:id="291" w:author="NOUEIHED Sarah (MORPHO)" w:date="2016-04-21T11:29:00Z"/>
          <w:lang w:val="en-US"/>
        </w:rPr>
      </w:pPr>
    </w:p>
    <w:p w:rsidR="0008605C" w:rsidRDefault="0008605C">
      <w:pPr>
        <w:rPr>
          <w:ins w:id="292" w:author="NOUEIHED Sarah (MORPHO)" w:date="2016-04-21T11:29:00Z"/>
          <w:lang w:val="en-US"/>
        </w:rPr>
      </w:pPr>
    </w:p>
    <w:p w:rsidR="0008605C" w:rsidRDefault="0008605C" w:rsidP="0008605C">
      <w:pPr>
        <w:tabs>
          <w:tab w:val="left" w:pos="4757"/>
        </w:tabs>
        <w:ind w:right="34" w:firstLine="360"/>
        <w:jc w:val="both"/>
        <w:rPr>
          <w:ins w:id="293" w:author="NOUEIHED Sarah (MORPHO)" w:date="2016-04-21T11:29:00Z"/>
          <w:rFonts w:ascii="Calibri" w:hAnsi="Calibri" w:cs="Calibri"/>
          <w:lang w:val="en-US"/>
        </w:rPr>
      </w:pPr>
      <w:ins w:id="294" w:author="NOUEIHED Sarah (MORPHO)" w:date="2016-04-21T11:29:00Z">
        <w:r>
          <w:rPr>
            <w:rFonts w:ascii="Calibri" w:hAnsi="Calibri" w:cs="Calibri"/>
            <w:lang w:val="en-US"/>
          </w:rPr>
          <w:t>3.1.15. In no event EIMASS, its employees, partners, third parties shall have the right:</w:t>
        </w:r>
      </w:ins>
    </w:p>
    <w:p w:rsidR="0008605C" w:rsidRDefault="0008605C" w:rsidP="0008605C">
      <w:pPr>
        <w:tabs>
          <w:tab w:val="left" w:pos="4757"/>
        </w:tabs>
        <w:ind w:right="34" w:firstLine="360"/>
        <w:jc w:val="both"/>
        <w:rPr>
          <w:ins w:id="295" w:author="NOUEIHED Sarah (MORPHO)" w:date="2016-04-21T11:29:00Z"/>
          <w:rFonts w:ascii="Calibri" w:hAnsi="Calibri" w:cs="Calibri"/>
          <w:lang w:val="en-US"/>
        </w:rPr>
      </w:pPr>
      <w:ins w:id="296" w:author="NOUEIHED Sarah (MORPHO)" w:date="2016-04-21T11:29:00Z">
        <w:r>
          <w:rPr>
            <w:rFonts w:ascii="Calibri" w:hAnsi="Calibri" w:cs="Calibri"/>
            <w:lang w:val="en-US"/>
          </w:rPr>
          <w:t>- to break seals and carry out any works and/or adjustments on their own without prior agreement with ADANI (it is strictly prohibited to EIMASS to uncover, modify, copy the Product or its parts without prior written authorization of ADANI and in absence of ADANI’s representatives).</w:t>
        </w:r>
      </w:ins>
    </w:p>
    <w:p w:rsidR="0008605C" w:rsidRDefault="0008605C" w:rsidP="0008605C">
      <w:pPr>
        <w:tabs>
          <w:tab w:val="left" w:pos="4757"/>
        </w:tabs>
        <w:ind w:right="34" w:firstLine="360"/>
        <w:jc w:val="both"/>
        <w:rPr>
          <w:ins w:id="297" w:author="NOUEIHED Sarah (MORPHO)" w:date="2016-04-21T11:29:00Z"/>
          <w:rFonts w:ascii="Calibri" w:hAnsi="Calibri" w:cs="Calibri"/>
          <w:lang w:val="en-US"/>
        </w:rPr>
      </w:pPr>
      <w:ins w:id="298" w:author="NOUEIHED Sarah (MORPHO)" w:date="2016-04-21T11:29:00Z">
        <w:r>
          <w:rPr>
            <w:rFonts w:ascii="Calibri" w:hAnsi="Calibri" w:cs="Calibri"/>
            <w:lang w:val="en-US"/>
          </w:rPr>
          <w:t>- to transfer to the third parties the information regarding the construction and design and operating principles of the Product, except for the information stipulated in the operations manual.</w:t>
        </w:r>
      </w:ins>
    </w:p>
    <w:p w:rsidR="0008605C" w:rsidRPr="00B67EEA" w:rsidRDefault="0008605C">
      <w:pPr>
        <w:rPr>
          <w:lang w:val="en-US"/>
          <w:rPrChange w:id="299" w:author="NOUEIHED Sarah (MORPHO)" w:date="2016-04-21T10:53:00Z">
            <w:rPr/>
          </w:rPrChange>
        </w:rPr>
      </w:pPr>
    </w:p>
    <w:sectPr w:rsidR="0008605C" w:rsidRPr="00B67EEA">
      <w:footerReference w:type="default" r:id="rId9"/>
      <w:pgSz w:w="12240" w:h="15840"/>
      <w:pgMar w:top="1170" w:right="1440" w:bottom="1440" w:left="1440" w:header="720" w:footer="720" w:gutter="0"/>
      <w:cols w:space="720"/>
      <w:docGrid w:linePitch="360" w:charSpace="2047"/>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67" w:author="NOUEIHED Sarah (MORPHO)" w:date="2016-04-21T12:24:00Z" w:initials="NS(">
    <w:p w:rsidR="005317F3" w:rsidRPr="005317F3" w:rsidRDefault="005317F3">
      <w:pPr>
        <w:pStyle w:val="CommentText"/>
        <w:rPr>
          <w:lang w:val="en-US"/>
        </w:rPr>
      </w:pPr>
      <w:r>
        <w:rPr>
          <w:rStyle w:val="CommentReference"/>
        </w:rPr>
        <w:annotationRef/>
      </w:r>
      <w:r>
        <w:rPr>
          <w:lang w:val="en-US"/>
        </w:rPr>
        <w:t xml:space="preserve">Do you need the exclusive right in UAE or in Abu Dhabi? </w:t>
      </w:r>
      <w:bookmarkStart w:id="69" w:name="_GoBack"/>
      <w:bookmarkEnd w:id="69"/>
    </w:p>
  </w:comment>
  <w:comment w:id="76" w:author="NOUEIHED Sarah (MORPHO)" w:date="2016-04-21T12:24:00Z" w:initials="NS(">
    <w:p w:rsidR="00326E2D" w:rsidRPr="00326E2D" w:rsidRDefault="00326E2D">
      <w:pPr>
        <w:pStyle w:val="CommentText"/>
        <w:rPr>
          <w:lang w:val="en-US"/>
        </w:rPr>
      </w:pPr>
      <w:r>
        <w:rPr>
          <w:rStyle w:val="CommentReference"/>
        </w:rPr>
        <w:annotationRef/>
      </w:r>
      <w:r>
        <w:rPr>
          <w:lang w:val="en-US"/>
        </w:rPr>
        <w:t xml:space="preserve">There is no need for this article since all the activities are mentioned in Article 3. </w:t>
      </w:r>
    </w:p>
  </w:comment>
  <w:comment w:id="103" w:author="NOUEIHED Sarah (MORPHO)" w:date="2016-04-21T12:24:00Z" w:initials="NS(">
    <w:p w:rsidR="0090301A" w:rsidRPr="0090301A" w:rsidRDefault="0090301A">
      <w:pPr>
        <w:pStyle w:val="CommentText"/>
        <w:rPr>
          <w:lang w:val="en-US"/>
        </w:rPr>
      </w:pPr>
      <w:r>
        <w:rPr>
          <w:rStyle w:val="CommentReference"/>
        </w:rPr>
        <w:annotationRef/>
      </w:r>
      <w:r>
        <w:rPr>
          <w:lang w:val="en-US"/>
        </w:rPr>
        <w:t xml:space="preserve">Do you agree with that? </w:t>
      </w:r>
    </w:p>
  </w:comment>
  <w:comment w:id="109" w:author="NOUEIHED Sarah (MORPHO)" w:date="2016-04-21T12:24:00Z" w:initials="NS(">
    <w:p w:rsidR="0090301A" w:rsidRPr="0090301A" w:rsidRDefault="0090301A">
      <w:pPr>
        <w:pStyle w:val="CommentText"/>
        <w:rPr>
          <w:lang w:val="en-US"/>
        </w:rPr>
      </w:pPr>
      <w:r>
        <w:rPr>
          <w:rStyle w:val="CommentReference"/>
        </w:rPr>
        <w:annotationRef/>
      </w:r>
      <w:r>
        <w:rPr>
          <w:lang w:val="en-US"/>
        </w:rPr>
        <w:t xml:space="preserve">Did you agree on that? </w:t>
      </w:r>
    </w:p>
  </w:comment>
  <w:comment w:id="156" w:author="NOUEIHED Sarah (MORPHO)" w:date="2016-04-21T12:24:00Z" w:initials="NS(">
    <w:p w:rsidR="00D8211F" w:rsidRPr="00D8211F" w:rsidRDefault="00D8211F">
      <w:pPr>
        <w:pStyle w:val="CommentText"/>
        <w:rPr>
          <w:lang w:val="en-US"/>
        </w:rPr>
      </w:pPr>
      <w:r>
        <w:rPr>
          <w:rStyle w:val="CommentReference"/>
        </w:rPr>
        <w:annotationRef/>
      </w:r>
      <w:r>
        <w:rPr>
          <w:lang w:val="en-US"/>
        </w:rPr>
        <w:t xml:space="preserve">Did you agree on that? </w:t>
      </w:r>
    </w:p>
  </w:comment>
  <w:comment w:id="160" w:author="NOUEIHED Sarah (MORPHO)" w:date="2016-04-21T12:24:00Z" w:initials="NS(">
    <w:p w:rsidR="00D8211F" w:rsidRPr="0008605C" w:rsidRDefault="00D8211F">
      <w:pPr>
        <w:pStyle w:val="CommentText"/>
        <w:rPr>
          <w:lang w:val="en-US"/>
        </w:rPr>
      </w:pPr>
      <w:r>
        <w:rPr>
          <w:rStyle w:val="CommentReference"/>
        </w:rPr>
        <w:annotationRef/>
      </w:r>
      <w:r w:rsidR="0008605C">
        <w:rPr>
          <w:lang w:val="en-US"/>
        </w:rPr>
        <w:t xml:space="preserve">Its </w:t>
      </w:r>
      <w:proofErr w:type="gramStart"/>
      <w:r w:rsidR="0008605C">
        <w:rPr>
          <w:lang w:val="en-US"/>
        </w:rPr>
        <w:t>ADANI’s  responsibility</w:t>
      </w:r>
      <w:proofErr w:type="gramEnd"/>
      <w:r w:rsidR="0008605C">
        <w:rPr>
          <w:lang w:val="en-US"/>
        </w:rPr>
        <w:t xml:space="preserve"> to ensure the proper functioning of the Product and not </w:t>
      </w:r>
      <w:proofErr w:type="spellStart"/>
      <w:r w:rsidR="0008605C">
        <w:rPr>
          <w:lang w:val="en-US"/>
        </w:rPr>
        <w:t>Eimass</w:t>
      </w:r>
      <w:proofErr w:type="spellEnd"/>
      <w:r w:rsidR="0008605C">
        <w:rPr>
          <w:lang w:val="en-US"/>
        </w:rPr>
        <w:t xml:space="preserve">! We can only make sure to invite the necessary operation staff. </w:t>
      </w:r>
    </w:p>
  </w:comment>
  <w:comment w:id="212" w:author="NOUEIHED Sarah (MORPHO)" w:date="2016-04-21T12:24:00Z" w:initials="NS(">
    <w:p w:rsidR="0008605C" w:rsidRDefault="0008605C">
      <w:pPr>
        <w:pStyle w:val="CommentText"/>
      </w:pPr>
      <w:r>
        <w:rPr>
          <w:rStyle w:val="CommentReference"/>
        </w:rPr>
        <w:annotationRef/>
      </w:r>
      <w:r>
        <w:rPr>
          <w:lang w:val="en-US"/>
        </w:rPr>
        <w:t>Did you agree on that? Is there a need to have a separate agreement? It can’t be an annex to this agreement?</w:t>
      </w:r>
    </w:p>
  </w:comment>
  <w:comment w:id="280" w:author="NOUEIHED Sarah (MORPHO)" w:date="2016-04-21T12:24:00Z" w:initials="NS(">
    <w:p w:rsidR="00F71F35" w:rsidRPr="00F71F35" w:rsidRDefault="00F71F35">
      <w:pPr>
        <w:pStyle w:val="CommentText"/>
        <w:rPr>
          <w:lang w:val="en-US"/>
        </w:rPr>
      </w:pPr>
      <w:r>
        <w:rPr>
          <w:rStyle w:val="CommentReference"/>
        </w:rPr>
        <w:annotationRef/>
      </w:r>
      <w:r>
        <w:rPr>
          <w:lang w:val="en-US"/>
        </w:rPr>
        <w:t xml:space="preserve">Do you already have this document? </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52E0" w:rsidRDefault="000E52E0">
      <w:pPr>
        <w:spacing w:line="240" w:lineRule="auto"/>
      </w:pPr>
      <w:r>
        <w:separator/>
      </w:r>
    </w:p>
  </w:endnote>
  <w:endnote w:type="continuationSeparator" w:id="0">
    <w:p w:rsidR="000E52E0" w:rsidRDefault="000E52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1C33" w:rsidRDefault="00186090">
    <w:pPr>
      <w:pStyle w:val="Footer"/>
      <w:jc w:val="right"/>
    </w:pPr>
    <w:r>
      <w:fldChar w:fldCharType="begin"/>
    </w:r>
    <w:r>
      <w:instrText xml:space="preserve"> PAGE </w:instrText>
    </w:r>
    <w:r>
      <w:fldChar w:fldCharType="separate"/>
    </w:r>
    <w:r w:rsidR="005317F3">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52E0" w:rsidRDefault="000E52E0">
      <w:pPr>
        <w:spacing w:line="240" w:lineRule="auto"/>
      </w:pPr>
      <w:r>
        <w:separator/>
      </w:r>
    </w:p>
  </w:footnote>
  <w:footnote w:type="continuationSeparator" w:id="0">
    <w:p w:rsidR="000E52E0" w:rsidRDefault="000E52E0">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decimal"/>
      <w:lvlText w:val="%1."/>
      <w:lvlJc w:val="left"/>
      <w:pPr>
        <w:tabs>
          <w:tab w:val="num" w:pos="720"/>
        </w:tabs>
        <w:ind w:left="720" w:hanging="360"/>
      </w:pPr>
    </w:lvl>
    <w:lvl w:ilvl="1">
      <w:start w:val="2"/>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1">
    <w:nsid w:val="17A267E4"/>
    <w:multiLevelType w:val="hybridMultilevel"/>
    <w:tmpl w:val="DE026CA4"/>
    <w:lvl w:ilvl="0" w:tplc="37F2C2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6090"/>
    <w:rsid w:val="0007096E"/>
    <w:rsid w:val="0008605C"/>
    <w:rsid w:val="000E52E0"/>
    <w:rsid w:val="00186090"/>
    <w:rsid w:val="00326E2D"/>
    <w:rsid w:val="00426131"/>
    <w:rsid w:val="005317F3"/>
    <w:rsid w:val="00643A02"/>
    <w:rsid w:val="008B39F2"/>
    <w:rsid w:val="0090301A"/>
    <w:rsid w:val="00B67EEA"/>
    <w:rsid w:val="00C56FF1"/>
    <w:rsid w:val="00D8211F"/>
    <w:rsid w:val="00F71F3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6090"/>
    <w:pPr>
      <w:suppressAutoHyphens/>
      <w:spacing w:after="0" w:line="100" w:lineRule="atLeast"/>
    </w:pPr>
    <w:rPr>
      <w:rFonts w:ascii="Times New Roman" w:eastAsia="Times New Roman" w:hAnsi="Times New Roman" w:cs="Times New Roman"/>
      <w:kern w:val="1"/>
      <w:sz w:val="20"/>
      <w:szCs w:val="20"/>
      <w:lang w:val="ru-RU"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sPlusNormal">
    <w:name w:val="ConsPlusNormal"/>
    <w:rsid w:val="00186090"/>
    <w:pPr>
      <w:widowControl w:val="0"/>
      <w:suppressAutoHyphens/>
      <w:spacing w:after="0" w:line="100" w:lineRule="atLeast"/>
    </w:pPr>
    <w:rPr>
      <w:rFonts w:ascii="Calibri" w:eastAsia="Times New Roman" w:hAnsi="Calibri" w:cs="Calibri"/>
      <w:kern w:val="1"/>
      <w:szCs w:val="20"/>
      <w:lang w:val="ru-RU" w:eastAsia="ar-SA"/>
    </w:rPr>
  </w:style>
  <w:style w:type="paragraph" w:styleId="Footer">
    <w:name w:val="footer"/>
    <w:basedOn w:val="Normal"/>
    <w:link w:val="FooterChar"/>
    <w:rsid w:val="00186090"/>
    <w:pPr>
      <w:suppressLineNumbers/>
      <w:tabs>
        <w:tab w:val="center" w:pos="4680"/>
        <w:tab w:val="right" w:pos="9360"/>
      </w:tabs>
    </w:pPr>
  </w:style>
  <w:style w:type="character" w:customStyle="1" w:styleId="FooterChar">
    <w:name w:val="Footer Char"/>
    <w:basedOn w:val="DefaultParagraphFont"/>
    <w:link w:val="Footer"/>
    <w:rsid w:val="00186090"/>
    <w:rPr>
      <w:rFonts w:ascii="Times New Roman" w:eastAsia="Times New Roman" w:hAnsi="Times New Roman" w:cs="Times New Roman"/>
      <w:kern w:val="1"/>
      <w:sz w:val="20"/>
      <w:szCs w:val="20"/>
      <w:lang w:val="ru-RU" w:eastAsia="ar-SA"/>
    </w:rPr>
  </w:style>
  <w:style w:type="character" w:styleId="CommentReference">
    <w:name w:val="annotation reference"/>
    <w:uiPriority w:val="99"/>
    <w:semiHidden/>
    <w:unhideWhenUsed/>
    <w:rsid w:val="00186090"/>
    <w:rPr>
      <w:sz w:val="16"/>
      <w:szCs w:val="16"/>
    </w:rPr>
  </w:style>
  <w:style w:type="paragraph" w:styleId="CommentText">
    <w:name w:val="annotation text"/>
    <w:basedOn w:val="Normal"/>
    <w:link w:val="CommentTextChar"/>
    <w:uiPriority w:val="99"/>
    <w:semiHidden/>
    <w:unhideWhenUsed/>
    <w:rsid w:val="00186090"/>
  </w:style>
  <w:style w:type="character" w:customStyle="1" w:styleId="CommentTextChar">
    <w:name w:val="Comment Text Char"/>
    <w:basedOn w:val="DefaultParagraphFont"/>
    <w:link w:val="CommentText"/>
    <w:uiPriority w:val="99"/>
    <w:semiHidden/>
    <w:rsid w:val="00186090"/>
    <w:rPr>
      <w:rFonts w:ascii="Times New Roman" w:eastAsia="Times New Roman" w:hAnsi="Times New Roman" w:cs="Times New Roman"/>
      <w:kern w:val="1"/>
      <w:sz w:val="20"/>
      <w:szCs w:val="20"/>
      <w:lang w:val="ru-RU" w:eastAsia="ar-SA"/>
    </w:rPr>
  </w:style>
  <w:style w:type="paragraph" w:styleId="BalloonText">
    <w:name w:val="Balloon Text"/>
    <w:basedOn w:val="Normal"/>
    <w:link w:val="BalloonTextChar"/>
    <w:uiPriority w:val="99"/>
    <w:semiHidden/>
    <w:unhideWhenUsed/>
    <w:rsid w:val="0018609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6090"/>
    <w:rPr>
      <w:rFonts w:ascii="Tahoma" w:eastAsia="Times New Roman" w:hAnsi="Tahoma" w:cs="Tahoma"/>
      <w:kern w:val="1"/>
      <w:sz w:val="16"/>
      <w:szCs w:val="16"/>
      <w:lang w:val="ru-RU" w:eastAsia="ar-SA"/>
    </w:rPr>
  </w:style>
  <w:style w:type="paragraph" w:styleId="ListParagraph">
    <w:name w:val="List Paragraph"/>
    <w:basedOn w:val="Normal"/>
    <w:uiPriority w:val="34"/>
    <w:qFormat/>
    <w:rsid w:val="00B67EEA"/>
    <w:pPr>
      <w:ind w:left="720"/>
      <w:contextualSpacing/>
    </w:pPr>
  </w:style>
  <w:style w:type="paragraph" w:styleId="CommentSubject">
    <w:name w:val="annotation subject"/>
    <w:basedOn w:val="CommentText"/>
    <w:next w:val="CommentText"/>
    <w:link w:val="CommentSubjectChar"/>
    <w:uiPriority w:val="99"/>
    <w:semiHidden/>
    <w:unhideWhenUsed/>
    <w:rsid w:val="0090301A"/>
    <w:pPr>
      <w:spacing w:line="240" w:lineRule="auto"/>
    </w:pPr>
    <w:rPr>
      <w:b/>
      <w:bCs/>
    </w:rPr>
  </w:style>
  <w:style w:type="character" w:customStyle="1" w:styleId="CommentSubjectChar">
    <w:name w:val="Comment Subject Char"/>
    <w:basedOn w:val="CommentTextChar"/>
    <w:link w:val="CommentSubject"/>
    <w:uiPriority w:val="99"/>
    <w:semiHidden/>
    <w:rsid w:val="0090301A"/>
    <w:rPr>
      <w:rFonts w:ascii="Times New Roman" w:eastAsia="Times New Roman" w:hAnsi="Times New Roman" w:cs="Times New Roman"/>
      <w:b/>
      <w:bCs/>
      <w:kern w:val="1"/>
      <w:sz w:val="20"/>
      <w:szCs w:val="20"/>
      <w:lang w:val="ru-RU"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6090"/>
    <w:pPr>
      <w:suppressAutoHyphens/>
      <w:spacing w:after="0" w:line="100" w:lineRule="atLeast"/>
    </w:pPr>
    <w:rPr>
      <w:rFonts w:ascii="Times New Roman" w:eastAsia="Times New Roman" w:hAnsi="Times New Roman" w:cs="Times New Roman"/>
      <w:kern w:val="1"/>
      <w:sz w:val="20"/>
      <w:szCs w:val="20"/>
      <w:lang w:val="ru-RU"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sPlusNormal">
    <w:name w:val="ConsPlusNormal"/>
    <w:rsid w:val="00186090"/>
    <w:pPr>
      <w:widowControl w:val="0"/>
      <w:suppressAutoHyphens/>
      <w:spacing w:after="0" w:line="100" w:lineRule="atLeast"/>
    </w:pPr>
    <w:rPr>
      <w:rFonts w:ascii="Calibri" w:eastAsia="Times New Roman" w:hAnsi="Calibri" w:cs="Calibri"/>
      <w:kern w:val="1"/>
      <w:szCs w:val="20"/>
      <w:lang w:val="ru-RU" w:eastAsia="ar-SA"/>
    </w:rPr>
  </w:style>
  <w:style w:type="paragraph" w:styleId="Footer">
    <w:name w:val="footer"/>
    <w:basedOn w:val="Normal"/>
    <w:link w:val="FooterChar"/>
    <w:rsid w:val="00186090"/>
    <w:pPr>
      <w:suppressLineNumbers/>
      <w:tabs>
        <w:tab w:val="center" w:pos="4680"/>
        <w:tab w:val="right" w:pos="9360"/>
      </w:tabs>
    </w:pPr>
  </w:style>
  <w:style w:type="character" w:customStyle="1" w:styleId="FooterChar">
    <w:name w:val="Footer Char"/>
    <w:basedOn w:val="DefaultParagraphFont"/>
    <w:link w:val="Footer"/>
    <w:rsid w:val="00186090"/>
    <w:rPr>
      <w:rFonts w:ascii="Times New Roman" w:eastAsia="Times New Roman" w:hAnsi="Times New Roman" w:cs="Times New Roman"/>
      <w:kern w:val="1"/>
      <w:sz w:val="20"/>
      <w:szCs w:val="20"/>
      <w:lang w:val="ru-RU" w:eastAsia="ar-SA"/>
    </w:rPr>
  </w:style>
  <w:style w:type="character" w:styleId="CommentReference">
    <w:name w:val="annotation reference"/>
    <w:uiPriority w:val="99"/>
    <w:semiHidden/>
    <w:unhideWhenUsed/>
    <w:rsid w:val="00186090"/>
    <w:rPr>
      <w:sz w:val="16"/>
      <w:szCs w:val="16"/>
    </w:rPr>
  </w:style>
  <w:style w:type="paragraph" w:styleId="CommentText">
    <w:name w:val="annotation text"/>
    <w:basedOn w:val="Normal"/>
    <w:link w:val="CommentTextChar"/>
    <w:uiPriority w:val="99"/>
    <w:semiHidden/>
    <w:unhideWhenUsed/>
    <w:rsid w:val="00186090"/>
  </w:style>
  <w:style w:type="character" w:customStyle="1" w:styleId="CommentTextChar">
    <w:name w:val="Comment Text Char"/>
    <w:basedOn w:val="DefaultParagraphFont"/>
    <w:link w:val="CommentText"/>
    <w:uiPriority w:val="99"/>
    <w:semiHidden/>
    <w:rsid w:val="00186090"/>
    <w:rPr>
      <w:rFonts w:ascii="Times New Roman" w:eastAsia="Times New Roman" w:hAnsi="Times New Roman" w:cs="Times New Roman"/>
      <w:kern w:val="1"/>
      <w:sz w:val="20"/>
      <w:szCs w:val="20"/>
      <w:lang w:val="ru-RU" w:eastAsia="ar-SA"/>
    </w:rPr>
  </w:style>
  <w:style w:type="paragraph" w:styleId="BalloonText">
    <w:name w:val="Balloon Text"/>
    <w:basedOn w:val="Normal"/>
    <w:link w:val="BalloonTextChar"/>
    <w:uiPriority w:val="99"/>
    <w:semiHidden/>
    <w:unhideWhenUsed/>
    <w:rsid w:val="0018609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6090"/>
    <w:rPr>
      <w:rFonts w:ascii="Tahoma" w:eastAsia="Times New Roman" w:hAnsi="Tahoma" w:cs="Tahoma"/>
      <w:kern w:val="1"/>
      <w:sz w:val="16"/>
      <w:szCs w:val="16"/>
      <w:lang w:val="ru-RU" w:eastAsia="ar-SA"/>
    </w:rPr>
  </w:style>
  <w:style w:type="paragraph" w:styleId="ListParagraph">
    <w:name w:val="List Paragraph"/>
    <w:basedOn w:val="Normal"/>
    <w:uiPriority w:val="34"/>
    <w:qFormat/>
    <w:rsid w:val="00B67EEA"/>
    <w:pPr>
      <w:ind w:left="720"/>
      <w:contextualSpacing/>
    </w:pPr>
  </w:style>
  <w:style w:type="paragraph" w:styleId="CommentSubject">
    <w:name w:val="annotation subject"/>
    <w:basedOn w:val="CommentText"/>
    <w:next w:val="CommentText"/>
    <w:link w:val="CommentSubjectChar"/>
    <w:uiPriority w:val="99"/>
    <w:semiHidden/>
    <w:unhideWhenUsed/>
    <w:rsid w:val="0090301A"/>
    <w:pPr>
      <w:spacing w:line="240" w:lineRule="auto"/>
    </w:pPr>
    <w:rPr>
      <w:b/>
      <w:bCs/>
    </w:rPr>
  </w:style>
  <w:style w:type="character" w:customStyle="1" w:styleId="CommentSubjectChar">
    <w:name w:val="Comment Subject Char"/>
    <w:basedOn w:val="CommentTextChar"/>
    <w:link w:val="CommentSubject"/>
    <w:uiPriority w:val="99"/>
    <w:semiHidden/>
    <w:rsid w:val="0090301A"/>
    <w:rPr>
      <w:rFonts w:ascii="Times New Roman" w:eastAsia="Times New Roman" w:hAnsi="Times New Roman" w:cs="Times New Roman"/>
      <w:b/>
      <w:bCs/>
      <w:kern w:val="1"/>
      <w:sz w:val="20"/>
      <w:szCs w:val="20"/>
      <w:lang w:val="ru-RU"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8642268">
      <w:bodyDiv w:val="1"/>
      <w:marLeft w:val="0"/>
      <w:marRight w:val="0"/>
      <w:marTop w:val="0"/>
      <w:marBottom w:val="0"/>
      <w:divBdr>
        <w:top w:val="none" w:sz="0" w:space="0" w:color="auto"/>
        <w:left w:val="none" w:sz="0" w:space="0" w:color="auto"/>
        <w:bottom w:val="none" w:sz="0" w:space="0" w:color="auto"/>
        <w:right w:val="none" w:sz="0" w:space="0" w:color="auto"/>
      </w:divBdr>
      <w:divsChild>
        <w:div w:id="802161136">
          <w:marLeft w:val="0"/>
          <w:marRight w:val="0"/>
          <w:marTop w:val="0"/>
          <w:marBottom w:val="0"/>
          <w:divBdr>
            <w:top w:val="none" w:sz="0" w:space="0" w:color="auto"/>
            <w:left w:val="none" w:sz="0" w:space="0" w:color="auto"/>
            <w:bottom w:val="none" w:sz="0" w:space="0" w:color="auto"/>
            <w:right w:val="none" w:sz="0" w:space="0" w:color="auto"/>
          </w:divBdr>
          <w:divsChild>
            <w:div w:id="523520770">
              <w:marLeft w:val="0"/>
              <w:marRight w:val="0"/>
              <w:marTop w:val="0"/>
              <w:marBottom w:val="0"/>
              <w:divBdr>
                <w:top w:val="none" w:sz="0" w:space="0" w:color="auto"/>
                <w:left w:val="none" w:sz="0" w:space="0" w:color="auto"/>
                <w:bottom w:val="none" w:sz="0" w:space="0" w:color="auto"/>
                <w:right w:val="none" w:sz="0" w:space="0" w:color="auto"/>
              </w:divBdr>
              <w:divsChild>
                <w:div w:id="1061561604">
                  <w:marLeft w:val="0"/>
                  <w:marRight w:val="0"/>
                  <w:marTop w:val="0"/>
                  <w:marBottom w:val="0"/>
                  <w:divBdr>
                    <w:top w:val="none" w:sz="0" w:space="0" w:color="auto"/>
                    <w:left w:val="none" w:sz="0" w:space="0" w:color="auto"/>
                    <w:bottom w:val="none" w:sz="0" w:space="0" w:color="auto"/>
                    <w:right w:val="none" w:sz="0" w:space="0" w:color="auto"/>
                  </w:divBdr>
                  <w:divsChild>
                    <w:div w:id="681472593">
                      <w:marLeft w:val="0"/>
                      <w:marRight w:val="0"/>
                      <w:marTop w:val="0"/>
                      <w:marBottom w:val="0"/>
                      <w:divBdr>
                        <w:top w:val="none" w:sz="0" w:space="0" w:color="auto"/>
                        <w:left w:val="none" w:sz="0" w:space="0" w:color="auto"/>
                        <w:bottom w:val="none" w:sz="0" w:space="0" w:color="auto"/>
                        <w:right w:val="none" w:sz="0" w:space="0" w:color="auto"/>
                      </w:divBdr>
                      <w:divsChild>
                        <w:div w:id="1584412667">
                          <w:marLeft w:val="0"/>
                          <w:marRight w:val="0"/>
                          <w:marTop w:val="0"/>
                          <w:marBottom w:val="345"/>
                          <w:divBdr>
                            <w:top w:val="none" w:sz="0" w:space="0" w:color="auto"/>
                            <w:left w:val="none" w:sz="0" w:space="0" w:color="auto"/>
                            <w:bottom w:val="none" w:sz="0" w:space="0" w:color="auto"/>
                            <w:right w:val="none" w:sz="0" w:space="0" w:color="auto"/>
                          </w:divBdr>
                          <w:divsChild>
                            <w:div w:id="394014742">
                              <w:marLeft w:val="0"/>
                              <w:marRight w:val="0"/>
                              <w:marTop w:val="0"/>
                              <w:marBottom w:val="0"/>
                              <w:divBdr>
                                <w:top w:val="none" w:sz="0" w:space="0" w:color="auto"/>
                                <w:left w:val="none" w:sz="0" w:space="0" w:color="auto"/>
                                <w:bottom w:val="none" w:sz="0" w:space="0" w:color="auto"/>
                                <w:right w:val="none" w:sz="0" w:space="0" w:color="auto"/>
                              </w:divBdr>
                              <w:divsChild>
                                <w:div w:id="1173300324">
                                  <w:marLeft w:val="0"/>
                                  <w:marRight w:val="0"/>
                                  <w:marTop w:val="0"/>
                                  <w:marBottom w:val="0"/>
                                  <w:divBdr>
                                    <w:top w:val="none" w:sz="0" w:space="0" w:color="auto"/>
                                    <w:left w:val="none" w:sz="0" w:space="0" w:color="auto"/>
                                    <w:bottom w:val="none" w:sz="0" w:space="0" w:color="auto"/>
                                    <w:right w:val="none" w:sz="0" w:space="0" w:color="auto"/>
                                  </w:divBdr>
                                  <w:divsChild>
                                    <w:div w:id="124341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TotalTime>
  <Pages>6</Pages>
  <Words>3056</Words>
  <Characters>17424</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NOUEIHED Sarah (MORPHO)</dc:creator>
  <cp:lastModifiedBy>NOUEIHED Sarah (MORPHO)</cp:lastModifiedBy>
  <cp:revision>5</cp:revision>
  <dcterms:created xsi:type="dcterms:W3CDTF">2016-04-21T06:29:00Z</dcterms:created>
  <dcterms:modified xsi:type="dcterms:W3CDTF">2016-04-21T08:24:00Z</dcterms:modified>
</cp:coreProperties>
</file>